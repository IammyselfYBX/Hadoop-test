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901" w:rsidRDefault="000D0901">
      <w:pPr>
        <w:widowControl/>
        <w:spacing w:after="156"/>
        <w:jc w:val="center"/>
        <w:rPr>
          <w:rFonts w:ascii="宋体"/>
        </w:rPr>
      </w:pPr>
    </w:p>
    <w:p w:rsidR="000D0901" w:rsidRDefault="000D0901">
      <w:pPr>
        <w:widowControl/>
        <w:spacing w:after="156"/>
        <w:jc w:val="center"/>
        <w:rPr>
          <w:rFonts w:ascii="宋体"/>
        </w:rPr>
      </w:pPr>
    </w:p>
    <w:p w:rsidR="000D0901" w:rsidRDefault="000D0901">
      <w:pPr>
        <w:widowControl/>
        <w:spacing w:after="156"/>
        <w:jc w:val="center"/>
        <w:rPr>
          <w:rFonts w:ascii="宋体"/>
        </w:rPr>
      </w:pPr>
    </w:p>
    <w:p w:rsidR="000D0901" w:rsidRDefault="000D0901">
      <w:pPr>
        <w:widowControl/>
        <w:spacing w:after="156"/>
        <w:jc w:val="center"/>
        <w:rPr>
          <w:rFonts w:ascii="宋体"/>
        </w:rPr>
      </w:pPr>
    </w:p>
    <w:p w:rsidR="007F7F26" w:rsidRDefault="007F7F26" w:rsidP="007F7F26">
      <w:pPr>
        <w:widowControl/>
        <w:spacing w:after="156"/>
        <w:jc w:val="center"/>
        <w:rPr>
          <w:ins w:id="0" w:author="Admin" w:date="2020-01-03T14:46:00Z"/>
          <w:rFonts w:ascii="宋体"/>
          <w:b/>
          <w:sz w:val="44"/>
          <w:szCs w:val="44"/>
        </w:rPr>
      </w:pPr>
      <w:ins w:id="1" w:author="Admin" w:date="2020-01-03T14:46:00Z">
        <w:r>
          <w:rPr>
            <w:rFonts w:ascii="宋体" w:hAnsi="宋体" w:hint="eastAsia"/>
            <w:b/>
            <w:sz w:val="44"/>
            <w:szCs w:val="44"/>
          </w:rPr>
          <w:t>基于</w:t>
        </w:r>
        <w:proofErr w:type="spellStart"/>
        <w:r>
          <w:rPr>
            <w:rFonts w:ascii="宋体" w:hAnsi="宋体"/>
            <w:b/>
            <w:sz w:val="44"/>
            <w:szCs w:val="44"/>
          </w:rPr>
          <w:t>Hadoop</w:t>
        </w:r>
        <w:proofErr w:type="spellEnd"/>
        <w:r>
          <w:rPr>
            <w:rFonts w:ascii="宋体" w:hAnsi="宋体" w:hint="eastAsia"/>
            <w:b/>
            <w:sz w:val="44"/>
            <w:szCs w:val="44"/>
          </w:rPr>
          <w:t>大数据的用户行为记录系统</w:t>
        </w:r>
      </w:ins>
    </w:p>
    <w:p w:rsidR="000D0901" w:rsidDel="007F7F26" w:rsidRDefault="000D0901">
      <w:pPr>
        <w:widowControl/>
        <w:spacing w:after="156"/>
        <w:jc w:val="center"/>
        <w:rPr>
          <w:del w:id="2" w:author="Admin" w:date="2020-01-03T14:46:00Z"/>
          <w:rFonts w:ascii="宋体"/>
          <w:b/>
          <w:sz w:val="44"/>
          <w:szCs w:val="44"/>
        </w:rPr>
      </w:pPr>
      <w:del w:id="3" w:author="Admin" w:date="2020-01-03T14:46:00Z">
        <w:r w:rsidDel="007F7F26">
          <w:rPr>
            <w:rFonts w:ascii="宋体" w:hAnsi="宋体"/>
            <w:b/>
            <w:sz w:val="44"/>
            <w:szCs w:val="44"/>
          </w:rPr>
          <w:delText>Hadoop</w:delText>
        </w:r>
        <w:r w:rsidDel="007F7F26">
          <w:rPr>
            <w:rFonts w:ascii="宋体" w:hAnsi="宋体" w:hint="eastAsia"/>
            <w:b/>
            <w:sz w:val="44"/>
            <w:szCs w:val="44"/>
          </w:rPr>
          <w:delText>大数据处理用户行为痕迹</w:delText>
        </w:r>
      </w:del>
    </w:p>
    <w:p w:rsidR="000D0901" w:rsidDel="007F7F26" w:rsidRDefault="000D0901">
      <w:pPr>
        <w:widowControl/>
        <w:spacing w:after="156"/>
        <w:jc w:val="center"/>
        <w:rPr>
          <w:del w:id="4" w:author="Admin" w:date="2020-01-03T14:46:00Z"/>
          <w:rFonts w:ascii="宋体"/>
          <w:b/>
          <w:sz w:val="44"/>
          <w:szCs w:val="44"/>
        </w:rPr>
      </w:pPr>
      <w:del w:id="5" w:author="Admin" w:date="2020-01-03T14:46:00Z">
        <w:r w:rsidDel="007F7F26">
          <w:rPr>
            <w:rFonts w:ascii="宋体" w:hAnsi="宋体" w:hint="eastAsia"/>
            <w:b/>
            <w:sz w:val="44"/>
            <w:szCs w:val="44"/>
          </w:rPr>
          <w:delText>记录的创新应用</w:delText>
        </w:r>
      </w:del>
    </w:p>
    <w:p w:rsidR="000D0901" w:rsidRDefault="000D0901">
      <w:pPr>
        <w:widowControl/>
        <w:spacing w:after="156"/>
        <w:jc w:val="center"/>
        <w:rPr>
          <w:rFonts w:ascii="宋体"/>
          <w:b/>
          <w:sz w:val="44"/>
          <w:szCs w:val="44"/>
        </w:rPr>
      </w:pPr>
      <w:r>
        <w:rPr>
          <w:rFonts w:ascii="宋体" w:hAnsi="宋体"/>
          <w:b/>
          <w:sz w:val="44"/>
          <w:szCs w:val="44"/>
        </w:rPr>
        <w:t>1.0</w:t>
      </w:r>
    </w:p>
    <w:p w:rsidR="000D0901" w:rsidRDefault="000D0901">
      <w:pPr>
        <w:widowControl/>
        <w:spacing w:after="156"/>
        <w:jc w:val="center"/>
        <w:rPr>
          <w:rFonts w:ascii="宋体"/>
          <w:b/>
          <w:sz w:val="48"/>
        </w:rPr>
      </w:pPr>
    </w:p>
    <w:p w:rsidR="000D0901" w:rsidRDefault="000D0901">
      <w:pPr>
        <w:widowControl/>
        <w:spacing w:after="156"/>
        <w:jc w:val="center"/>
        <w:rPr>
          <w:rFonts w:ascii="宋体"/>
          <w:b/>
          <w:sz w:val="48"/>
        </w:rPr>
      </w:pPr>
    </w:p>
    <w:p w:rsidR="000D0901" w:rsidRDefault="000D0901">
      <w:pPr>
        <w:widowControl/>
        <w:spacing w:after="156"/>
        <w:jc w:val="center"/>
        <w:rPr>
          <w:rFonts w:ascii="宋体"/>
          <w:b/>
          <w:sz w:val="72"/>
        </w:rPr>
      </w:pPr>
      <w:r>
        <w:rPr>
          <w:rFonts w:ascii="宋体" w:hAnsi="宋体" w:hint="eastAsia"/>
          <w:b/>
          <w:sz w:val="72"/>
        </w:rPr>
        <w:t>技术说明书</w:t>
      </w:r>
    </w:p>
    <w:p w:rsidR="000D0901" w:rsidRDefault="000D0901">
      <w:pPr>
        <w:widowControl/>
        <w:spacing w:after="156"/>
        <w:jc w:val="center"/>
        <w:rPr>
          <w:rFonts w:ascii="宋体"/>
          <w:b/>
          <w:sz w:val="72"/>
        </w:rPr>
      </w:pPr>
    </w:p>
    <w:p w:rsidR="000D0901" w:rsidRDefault="000D0901">
      <w:pPr>
        <w:widowControl/>
        <w:spacing w:after="156"/>
        <w:jc w:val="center"/>
        <w:rPr>
          <w:rFonts w:ascii="宋体"/>
          <w:b/>
          <w:sz w:val="72"/>
        </w:rPr>
      </w:pPr>
    </w:p>
    <w:p w:rsidR="000D0901" w:rsidRDefault="000D0901">
      <w:pPr>
        <w:widowControl/>
        <w:spacing w:after="156"/>
        <w:jc w:val="center"/>
        <w:rPr>
          <w:rFonts w:ascii="宋体"/>
          <w:b/>
          <w:sz w:val="72"/>
        </w:rPr>
      </w:pPr>
    </w:p>
    <w:p w:rsidR="000D0901" w:rsidRDefault="000D0901">
      <w:pPr>
        <w:widowControl/>
        <w:spacing w:after="156"/>
        <w:jc w:val="center"/>
        <w:rPr>
          <w:rFonts w:ascii="宋体"/>
          <w:b/>
          <w:sz w:val="72"/>
        </w:rPr>
      </w:pPr>
    </w:p>
    <w:p w:rsidR="000D0901" w:rsidRDefault="000D0901">
      <w:pPr>
        <w:widowControl/>
        <w:spacing w:after="156"/>
        <w:jc w:val="center"/>
        <w:rPr>
          <w:rFonts w:ascii="宋体"/>
          <w:b/>
          <w:sz w:val="72"/>
        </w:rPr>
      </w:pPr>
    </w:p>
    <w:p w:rsidR="000D0901" w:rsidRDefault="000D0901">
      <w:pPr>
        <w:spacing w:afterLines="0"/>
        <w:jc w:val="center"/>
        <w:rPr>
          <w:rFonts w:ascii="宋体"/>
        </w:rPr>
        <w:sectPr w:rsidR="000D0901">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r>
        <w:rPr>
          <w:rFonts w:ascii="宋体" w:hAnsi="宋体" w:hint="eastAsia"/>
        </w:rPr>
        <w:t>华北电力大学</w:t>
      </w:r>
      <w:r>
        <w:rPr>
          <w:rFonts w:ascii="宋体"/>
        </w:rPr>
        <w:t>-</w:t>
      </w:r>
      <w:r>
        <w:rPr>
          <w:rFonts w:ascii="宋体" w:hAnsi="宋体" w:hint="eastAsia"/>
        </w:rPr>
        <w:t>版权所有</w:t>
      </w:r>
    </w:p>
    <w:p w:rsidR="000D0901" w:rsidRDefault="000D0901">
      <w:pPr>
        <w:spacing w:after="163"/>
        <w:rPr>
          <w:rFonts w:ascii="宋体"/>
          <w:sz w:val="22"/>
        </w:rPr>
      </w:pPr>
    </w:p>
    <w:p w:rsidR="000D0901" w:rsidRDefault="000D0901">
      <w:pPr>
        <w:widowControl/>
        <w:spacing w:after="163"/>
        <w:jc w:val="center"/>
        <w:rPr>
          <w:rFonts w:ascii="宋体"/>
          <w:b/>
          <w:sz w:val="28"/>
        </w:rPr>
      </w:pPr>
      <w:r>
        <w:rPr>
          <w:rFonts w:ascii="宋体" w:hAnsi="宋体" w:hint="eastAsia"/>
          <w:b/>
          <w:sz w:val="28"/>
          <w:lang w:val="zh-CN"/>
        </w:rPr>
        <w:t>目录</w:t>
      </w:r>
    </w:p>
    <w:p w:rsidR="000D0901" w:rsidRDefault="00712159" w:rsidP="00D61E64">
      <w:pPr>
        <w:pStyle w:val="10"/>
        <w:tabs>
          <w:tab w:val="right" w:leader="dot" w:pos="8296"/>
        </w:tabs>
        <w:spacing w:after="163"/>
        <w:rPr>
          <w:rFonts w:ascii="宋体" w:eastAsia="宋体" w:hAnsi="宋体"/>
          <w:kern w:val="2"/>
          <w:sz w:val="21"/>
        </w:rPr>
      </w:pPr>
      <w:r w:rsidRPr="00712159">
        <w:rPr>
          <w:rFonts w:ascii="宋体" w:eastAsia="宋体" w:hAnsi="宋体"/>
          <w:b/>
          <w:bCs/>
          <w:lang w:val="zh-CN"/>
        </w:rPr>
        <w:fldChar w:fldCharType="begin"/>
      </w:r>
      <w:r w:rsidR="000D0901">
        <w:rPr>
          <w:rFonts w:ascii="宋体" w:eastAsia="宋体" w:hAnsi="宋体"/>
          <w:b/>
          <w:bCs/>
          <w:lang w:val="zh-CN"/>
        </w:rPr>
        <w:instrText xml:space="preserve"> TOC \o "1-3" \h \z \u </w:instrText>
      </w:r>
      <w:r w:rsidRPr="00712159">
        <w:rPr>
          <w:rFonts w:ascii="宋体" w:eastAsia="宋体" w:hAnsi="宋体"/>
          <w:b/>
          <w:bCs/>
          <w:lang w:val="zh-CN"/>
        </w:rPr>
        <w:fldChar w:fldCharType="separate"/>
      </w:r>
      <w:hyperlink w:anchor="_Toc5815213" w:history="1">
        <w:r w:rsidR="000D0901">
          <w:rPr>
            <w:rStyle w:val="a7"/>
            <w:rFonts w:ascii="宋体" w:eastAsia="宋体" w:hAnsi="宋体" w:hint="eastAsia"/>
          </w:rPr>
          <w:t>一、总体介绍</w:t>
        </w:r>
        <w:r w:rsidR="000D0901">
          <w:rPr>
            <w:rFonts w:ascii="宋体" w:eastAsia="宋体" w:hAnsi="宋体"/>
          </w:rPr>
          <w:tab/>
        </w:r>
        <w:r>
          <w:rPr>
            <w:rFonts w:ascii="宋体" w:eastAsia="宋体" w:hAnsi="宋体"/>
          </w:rPr>
          <w:fldChar w:fldCharType="begin"/>
        </w:r>
        <w:r w:rsidR="000D0901">
          <w:rPr>
            <w:rFonts w:ascii="宋体" w:eastAsia="宋体" w:hAnsi="宋体"/>
          </w:rPr>
          <w:instrText xml:space="preserve"> PAGEREF _Toc5815213 \h </w:instrText>
        </w:r>
        <w:r>
          <w:rPr>
            <w:rFonts w:ascii="宋体" w:eastAsia="宋体" w:hAnsi="宋体"/>
          </w:rPr>
        </w:r>
        <w:r>
          <w:rPr>
            <w:rFonts w:ascii="宋体" w:eastAsia="宋体" w:hAnsi="宋体"/>
          </w:rPr>
          <w:fldChar w:fldCharType="separate"/>
        </w:r>
        <w:r w:rsidR="000D0901">
          <w:rPr>
            <w:rFonts w:ascii="宋体" w:eastAsia="宋体" w:hAnsi="宋体"/>
            <w:noProof/>
          </w:rPr>
          <w:t>1</w:t>
        </w:r>
        <w:r>
          <w:rPr>
            <w:rFonts w:ascii="宋体" w:eastAsia="宋体" w:hAnsi="宋体"/>
          </w:rPr>
          <w:fldChar w:fldCharType="end"/>
        </w:r>
      </w:hyperlink>
    </w:p>
    <w:p w:rsidR="000D0901" w:rsidRDefault="00712159">
      <w:pPr>
        <w:pStyle w:val="10"/>
        <w:tabs>
          <w:tab w:val="right" w:leader="dot" w:pos="8296"/>
        </w:tabs>
        <w:spacing w:after="163"/>
        <w:rPr>
          <w:rFonts w:ascii="宋体" w:eastAsia="宋体" w:hAnsi="宋体"/>
          <w:kern w:val="2"/>
          <w:sz w:val="21"/>
        </w:rPr>
      </w:pPr>
      <w:hyperlink w:anchor="_Toc5815214" w:history="1">
        <w:r w:rsidR="000D0901">
          <w:rPr>
            <w:rStyle w:val="a7"/>
            <w:rFonts w:ascii="宋体" w:eastAsia="宋体" w:hAnsi="宋体" w:hint="eastAsia"/>
          </w:rPr>
          <w:t>二、环境总体介绍</w:t>
        </w:r>
        <w:r w:rsidR="000D0901">
          <w:rPr>
            <w:rFonts w:ascii="宋体" w:eastAsia="宋体" w:hAnsi="宋体"/>
          </w:rPr>
          <w:tab/>
          <w:t>2</w:t>
        </w:r>
      </w:hyperlink>
    </w:p>
    <w:p w:rsidR="000D0901" w:rsidRDefault="00712159">
      <w:pPr>
        <w:pStyle w:val="20"/>
        <w:tabs>
          <w:tab w:val="right" w:leader="dot" w:pos="8296"/>
        </w:tabs>
        <w:spacing w:after="163"/>
        <w:rPr>
          <w:rFonts w:ascii="宋体" w:eastAsia="宋体" w:hAnsi="宋体"/>
          <w:kern w:val="2"/>
          <w:sz w:val="21"/>
        </w:rPr>
      </w:pPr>
      <w:hyperlink w:anchor="_Toc5815215" w:history="1">
        <w:r w:rsidR="000D0901">
          <w:rPr>
            <w:rStyle w:val="a7"/>
            <w:rFonts w:ascii="宋体" w:eastAsia="宋体" w:hAnsi="宋体"/>
          </w:rPr>
          <w:t xml:space="preserve">2.1 </w:t>
        </w:r>
        <w:r w:rsidR="000D0901">
          <w:rPr>
            <w:rStyle w:val="a7"/>
            <w:rFonts w:ascii="宋体" w:eastAsia="宋体" w:hAnsi="宋体" w:hint="eastAsia"/>
          </w:rPr>
          <w:t>开发环境</w:t>
        </w:r>
        <w:r w:rsidR="000D0901">
          <w:rPr>
            <w:rFonts w:ascii="宋体" w:eastAsia="宋体" w:hAnsi="宋体"/>
          </w:rPr>
          <w:tab/>
          <w:t>2</w:t>
        </w:r>
      </w:hyperlink>
    </w:p>
    <w:p w:rsidR="000D0901" w:rsidRDefault="00712159">
      <w:pPr>
        <w:pStyle w:val="30"/>
        <w:tabs>
          <w:tab w:val="right" w:leader="dot" w:pos="8296"/>
        </w:tabs>
        <w:spacing w:after="163"/>
        <w:rPr>
          <w:rFonts w:ascii="宋体" w:eastAsia="宋体" w:hAnsi="宋体"/>
          <w:kern w:val="2"/>
          <w:sz w:val="21"/>
        </w:rPr>
      </w:pPr>
      <w:hyperlink w:anchor="_Toc5815216" w:history="1">
        <w:r w:rsidR="000D0901">
          <w:rPr>
            <w:rStyle w:val="a7"/>
            <w:rFonts w:ascii="宋体" w:eastAsia="宋体" w:hAnsi="宋体"/>
          </w:rPr>
          <w:t xml:space="preserve">2.1.1 </w:t>
        </w:r>
        <w:r w:rsidR="000D0901">
          <w:rPr>
            <w:rStyle w:val="a7"/>
            <w:rFonts w:ascii="宋体" w:eastAsia="宋体" w:hAnsi="宋体" w:hint="eastAsia"/>
          </w:rPr>
          <w:t>开发平台</w:t>
        </w:r>
        <w:r w:rsidR="000D0901">
          <w:rPr>
            <w:rFonts w:ascii="宋体" w:eastAsia="宋体" w:hAnsi="宋体"/>
          </w:rPr>
          <w:tab/>
          <w:t>2</w:t>
        </w:r>
      </w:hyperlink>
    </w:p>
    <w:p w:rsidR="000D0901" w:rsidRDefault="00712159">
      <w:pPr>
        <w:pStyle w:val="30"/>
        <w:tabs>
          <w:tab w:val="right" w:leader="dot" w:pos="8296"/>
        </w:tabs>
        <w:spacing w:after="163"/>
        <w:rPr>
          <w:rFonts w:ascii="宋体" w:eastAsia="宋体" w:hAnsi="宋体"/>
          <w:kern w:val="2"/>
          <w:sz w:val="21"/>
        </w:rPr>
      </w:pPr>
      <w:hyperlink w:anchor="_Toc5815217" w:history="1">
        <w:r w:rsidR="000D0901">
          <w:rPr>
            <w:rStyle w:val="a7"/>
            <w:rFonts w:ascii="宋体" w:eastAsia="宋体" w:hAnsi="宋体"/>
          </w:rPr>
          <w:t xml:space="preserve">2.1.2 </w:t>
        </w:r>
        <w:r w:rsidR="000D0901">
          <w:rPr>
            <w:rStyle w:val="a7"/>
            <w:rFonts w:ascii="宋体" w:eastAsia="宋体" w:hAnsi="宋体" w:hint="eastAsia"/>
          </w:rPr>
          <w:t>开发语言</w:t>
        </w:r>
        <w:r w:rsidR="000D0901">
          <w:rPr>
            <w:rFonts w:ascii="宋体" w:eastAsia="宋体" w:hAnsi="宋体"/>
          </w:rPr>
          <w:tab/>
        </w:r>
        <w:r>
          <w:rPr>
            <w:rFonts w:ascii="宋体" w:eastAsia="宋体" w:hAnsi="宋体"/>
          </w:rPr>
          <w:fldChar w:fldCharType="begin"/>
        </w:r>
        <w:r w:rsidR="000D0901">
          <w:rPr>
            <w:rFonts w:ascii="宋体" w:eastAsia="宋体" w:hAnsi="宋体"/>
          </w:rPr>
          <w:instrText xml:space="preserve"> PAGEREF _Toc5815217 \h </w:instrText>
        </w:r>
        <w:r>
          <w:rPr>
            <w:rFonts w:ascii="宋体" w:eastAsia="宋体" w:hAnsi="宋体"/>
          </w:rPr>
        </w:r>
        <w:r>
          <w:rPr>
            <w:rFonts w:ascii="宋体" w:eastAsia="宋体" w:hAnsi="宋体"/>
          </w:rPr>
          <w:fldChar w:fldCharType="separate"/>
        </w:r>
        <w:r w:rsidR="000D0901">
          <w:rPr>
            <w:rFonts w:ascii="宋体" w:eastAsia="宋体" w:hAnsi="宋体"/>
            <w:noProof/>
          </w:rPr>
          <w:t>2</w:t>
        </w:r>
        <w:r>
          <w:rPr>
            <w:rFonts w:ascii="宋体" w:eastAsia="宋体" w:hAnsi="宋体"/>
          </w:rPr>
          <w:fldChar w:fldCharType="end"/>
        </w:r>
      </w:hyperlink>
    </w:p>
    <w:p w:rsidR="000D0901" w:rsidRDefault="00712159">
      <w:pPr>
        <w:pStyle w:val="20"/>
        <w:tabs>
          <w:tab w:val="right" w:leader="dot" w:pos="8296"/>
        </w:tabs>
        <w:spacing w:after="163"/>
        <w:rPr>
          <w:rFonts w:ascii="宋体" w:eastAsia="宋体" w:hAnsi="宋体"/>
          <w:kern w:val="2"/>
          <w:sz w:val="21"/>
        </w:rPr>
      </w:pPr>
      <w:hyperlink w:anchor="_Toc5815218" w:history="1">
        <w:r w:rsidR="000D0901">
          <w:rPr>
            <w:rStyle w:val="a7"/>
            <w:rFonts w:ascii="宋体" w:eastAsia="宋体" w:hAnsi="宋体"/>
          </w:rPr>
          <w:t xml:space="preserve">2.2 </w:t>
        </w:r>
        <w:r w:rsidR="000D0901">
          <w:rPr>
            <w:rStyle w:val="a7"/>
            <w:rFonts w:ascii="宋体" w:eastAsia="宋体" w:hAnsi="宋体" w:hint="eastAsia"/>
          </w:rPr>
          <w:t>硬件环境</w:t>
        </w:r>
        <w:r w:rsidR="000D0901">
          <w:rPr>
            <w:rFonts w:ascii="宋体" w:eastAsia="宋体" w:hAnsi="宋体"/>
          </w:rPr>
          <w:tab/>
        </w:r>
        <w:r>
          <w:rPr>
            <w:rFonts w:ascii="宋体" w:eastAsia="宋体" w:hAnsi="宋体"/>
          </w:rPr>
          <w:fldChar w:fldCharType="begin"/>
        </w:r>
        <w:r w:rsidR="000D0901">
          <w:rPr>
            <w:rFonts w:ascii="宋体" w:eastAsia="宋体" w:hAnsi="宋体"/>
          </w:rPr>
          <w:instrText xml:space="preserve"> PAGEREF _Toc5815218 \h </w:instrText>
        </w:r>
        <w:r>
          <w:rPr>
            <w:rFonts w:ascii="宋体" w:eastAsia="宋体" w:hAnsi="宋体"/>
          </w:rPr>
        </w:r>
        <w:r>
          <w:rPr>
            <w:rFonts w:ascii="宋体" w:eastAsia="宋体" w:hAnsi="宋体"/>
          </w:rPr>
          <w:fldChar w:fldCharType="separate"/>
        </w:r>
        <w:r w:rsidR="000D0901">
          <w:rPr>
            <w:rFonts w:ascii="宋体" w:eastAsia="宋体" w:hAnsi="宋体"/>
            <w:noProof/>
          </w:rPr>
          <w:t>2</w:t>
        </w:r>
        <w:r>
          <w:rPr>
            <w:rFonts w:ascii="宋体" w:eastAsia="宋体" w:hAnsi="宋体"/>
          </w:rPr>
          <w:fldChar w:fldCharType="end"/>
        </w:r>
      </w:hyperlink>
    </w:p>
    <w:p w:rsidR="000D0901" w:rsidRDefault="00712159">
      <w:pPr>
        <w:pStyle w:val="10"/>
        <w:tabs>
          <w:tab w:val="right" w:leader="dot" w:pos="8296"/>
        </w:tabs>
        <w:spacing w:after="163"/>
        <w:rPr>
          <w:rFonts w:ascii="宋体" w:eastAsia="宋体" w:hAnsi="宋体"/>
          <w:kern w:val="2"/>
          <w:sz w:val="21"/>
        </w:rPr>
      </w:pPr>
      <w:hyperlink w:anchor="_Toc5815221" w:history="1">
        <w:r w:rsidR="000D0901">
          <w:rPr>
            <w:rStyle w:val="a7"/>
            <w:rFonts w:ascii="宋体" w:eastAsia="宋体" w:hAnsi="宋体" w:hint="eastAsia"/>
          </w:rPr>
          <w:t>三、程序总体设计</w:t>
        </w:r>
        <w:r w:rsidR="000D0901">
          <w:rPr>
            <w:rFonts w:ascii="宋体" w:eastAsia="宋体" w:hAnsi="宋体"/>
          </w:rPr>
          <w:tab/>
        </w:r>
        <w:r>
          <w:rPr>
            <w:rFonts w:ascii="宋体" w:eastAsia="宋体" w:hAnsi="宋体"/>
          </w:rPr>
          <w:fldChar w:fldCharType="begin"/>
        </w:r>
        <w:r w:rsidR="000D0901">
          <w:rPr>
            <w:rFonts w:ascii="宋体" w:eastAsia="宋体" w:hAnsi="宋体"/>
          </w:rPr>
          <w:instrText xml:space="preserve"> PAGEREF _Toc5815221 \h </w:instrText>
        </w:r>
        <w:r>
          <w:rPr>
            <w:rFonts w:ascii="宋体" w:eastAsia="宋体" w:hAnsi="宋体"/>
          </w:rPr>
        </w:r>
        <w:r>
          <w:rPr>
            <w:rFonts w:ascii="宋体" w:eastAsia="宋体" w:hAnsi="宋体"/>
          </w:rPr>
          <w:fldChar w:fldCharType="separate"/>
        </w:r>
        <w:r w:rsidR="000D0901">
          <w:rPr>
            <w:rFonts w:ascii="宋体" w:eastAsia="宋体" w:hAnsi="宋体"/>
            <w:noProof/>
          </w:rPr>
          <w:t>2</w:t>
        </w:r>
        <w:r>
          <w:rPr>
            <w:rFonts w:ascii="宋体" w:eastAsia="宋体" w:hAnsi="宋体"/>
          </w:rPr>
          <w:fldChar w:fldCharType="end"/>
        </w:r>
      </w:hyperlink>
    </w:p>
    <w:p w:rsidR="000D0901" w:rsidRDefault="00712159">
      <w:pPr>
        <w:pStyle w:val="20"/>
        <w:tabs>
          <w:tab w:val="right" w:leader="dot" w:pos="8296"/>
        </w:tabs>
        <w:spacing w:after="163"/>
      </w:pPr>
      <w:hyperlink w:anchor="_Toc5815222" w:history="1">
        <w:r w:rsidR="000D0901">
          <w:rPr>
            <w:rStyle w:val="a7"/>
            <w:rFonts w:ascii="宋体" w:eastAsia="宋体" w:hAnsi="宋体"/>
          </w:rPr>
          <w:t xml:space="preserve">3.1 </w:t>
        </w:r>
        <w:r w:rsidR="000D0901">
          <w:rPr>
            <w:rStyle w:val="a7"/>
            <w:rFonts w:ascii="宋体" w:eastAsia="宋体" w:hAnsi="宋体" w:hint="eastAsia"/>
          </w:rPr>
          <w:t>程序算法设计</w:t>
        </w:r>
        <w:r w:rsidR="000D0901">
          <w:rPr>
            <w:rFonts w:ascii="宋体" w:eastAsia="宋体" w:hAnsi="宋体"/>
          </w:rPr>
          <w:tab/>
        </w:r>
        <w:r>
          <w:rPr>
            <w:rFonts w:ascii="宋体" w:eastAsia="宋体" w:hAnsi="宋体"/>
          </w:rPr>
          <w:fldChar w:fldCharType="begin"/>
        </w:r>
        <w:r w:rsidR="000D0901">
          <w:rPr>
            <w:rFonts w:ascii="宋体" w:eastAsia="宋体" w:hAnsi="宋体"/>
          </w:rPr>
          <w:instrText xml:space="preserve"> PAGEREF _Toc5815222 \h </w:instrText>
        </w:r>
        <w:r>
          <w:rPr>
            <w:rFonts w:ascii="宋体" w:eastAsia="宋体" w:hAnsi="宋体"/>
          </w:rPr>
        </w:r>
        <w:r>
          <w:rPr>
            <w:rFonts w:ascii="宋体" w:eastAsia="宋体" w:hAnsi="宋体"/>
          </w:rPr>
          <w:fldChar w:fldCharType="separate"/>
        </w:r>
        <w:r w:rsidR="000D0901">
          <w:rPr>
            <w:rFonts w:ascii="宋体" w:eastAsia="宋体" w:hAnsi="宋体"/>
            <w:noProof/>
          </w:rPr>
          <w:t>2</w:t>
        </w:r>
        <w:r>
          <w:rPr>
            <w:rFonts w:ascii="宋体" w:eastAsia="宋体" w:hAnsi="宋体"/>
          </w:rPr>
          <w:fldChar w:fldCharType="end"/>
        </w:r>
      </w:hyperlink>
    </w:p>
    <w:p w:rsidR="000D0901" w:rsidRDefault="00712159">
      <w:pPr>
        <w:pStyle w:val="20"/>
        <w:tabs>
          <w:tab w:val="right" w:leader="dot" w:pos="8296"/>
        </w:tabs>
        <w:spacing w:after="163"/>
        <w:rPr>
          <w:rFonts w:ascii="宋体" w:eastAsia="宋体" w:hAnsi="宋体"/>
        </w:rPr>
      </w:pPr>
      <w:hyperlink w:anchor="_Toc5815223" w:history="1">
        <w:r w:rsidR="000D0901">
          <w:rPr>
            <w:rStyle w:val="a7"/>
            <w:rFonts w:ascii="宋体" w:eastAsia="宋体" w:hAnsi="宋体"/>
          </w:rPr>
          <w:t>3.2 Hadoop</w:t>
        </w:r>
        <w:r w:rsidR="000D0901">
          <w:rPr>
            <w:rStyle w:val="a7"/>
            <w:rFonts w:ascii="宋体" w:eastAsia="宋体" w:hAnsi="宋体" w:hint="eastAsia"/>
          </w:rPr>
          <w:t>平台框架</w:t>
        </w:r>
        <w:r w:rsidR="000D0901">
          <w:rPr>
            <w:rFonts w:ascii="宋体" w:eastAsia="宋体" w:hAnsi="宋体"/>
          </w:rPr>
          <w:tab/>
          <w:t>3</w:t>
        </w:r>
      </w:hyperlink>
    </w:p>
    <w:p w:rsidR="000D0901" w:rsidRDefault="00712159" w:rsidP="007F7F26">
      <w:pPr>
        <w:pStyle w:val="10"/>
        <w:tabs>
          <w:tab w:val="right" w:leader="dot" w:pos="8296"/>
        </w:tabs>
        <w:spacing w:after="163"/>
        <w:ind w:firstLineChars="100" w:firstLine="220"/>
        <w:rPr>
          <w:rFonts w:ascii="宋体" w:eastAsia="宋体" w:hAnsi="宋体"/>
        </w:rPr>
      </w:pPr>
      <w:hyperlink w:anchor="_Toc5815226" w:history="1">
        <w:r w:rsidR="000D0901">
          <w:rPr>
            <w:rFonts w:ascii="宋体" w:eastAsia="宋体" w:hAnsi="宋体" w:cs="宋体"/>
          </w:rPr>
          <w:t>3.3</w:t>
        </w:r>
        <w:r w:rsidR="000D0901">
          <w:rPr>
            <w:rStyle w:val="a7"/>
            <w:rFonts w:ascii="宋体" w:eastAsia="宋体" w:hAnsi="宋体"/>
          </w:rPr>
          <w:t xml:space="preserve"> </w:t>
        </w:r>
        <w:r w:rsidR="000D0901">
          <w:rPr>
            <w:rStyle w:val="a7"/>
            <w:rFonts w:ascii="宋体" w:eastAsia="宋体" w:hAnsi="宋体" w:hint="eastAsia"/>
          </w:rPr>
          <w:t>数据记录设计</w:t>
        </w:r>
        <w:r w:rsidR="000D0901">
          <w:rPr>
            <w:rFonts w:ascii="宋体" w:eastAsia="宋体" w:hAnsi="宋体"/>
          </w:rPr>
          <w:tab/>
        </w:r>
      </w:hyperlink>
      <w:r w:rsidR="000D0901">
        <w:rPr>
          <w:rFonts w:ascii="宋体" w:eastAsia="宋体" w:hAnsi="宋体"/>
        </w:rPr>
        <w:t>5</w:t>
      </w:r>
    </w:p>
    <w:p w:rsidR="000D0901" w:rsidRDefault="00712159">
      <w:pPr>
        <w:pStyle w:val="10"/>
        <w:tabs>
          <w:tab w:val="right" w:leader="dot" w:pos="8296"/>
        </w:tabs>
        <w:spacing w:after="163"/>
        <w:rPr>
          <w:rFonts w:ascii="宋体" w:eastAsia="宋体" w:hAnsi="宋体"/>
          <w:kern w:val="2"/>
          <w:sz w:val="21"/>
        </w:rPr>
      </w:pPr>
      <w:hyperlink w:anchor="_Toc5815224" w:history="1">
        <w:r w:rsidR="000D0901">
          <w:rPr>
            <w:rStyle w:val="a7"/>
            <w:rFonts w:ascii="宋体" w:eastAsia="宋体" w:hAnsi="宋体" w:hint="eastAsia"/>
          </w:rPr>
          <w:t>四、使用结果</w:t>
        </w:r>
        <w:r w:rsidR="000D0901">
          <w:rPr>
            <w:rFonts w:ascii="宋体" w:eastAsia="宋体" w:hAnsi="宋体"/>
          </w:rPr>
          <w:tab/>
          <w:t>5</w:t>
        </w:r>
      </w:hyperlink>
    </w:p>
    <w:p w:rsidR="000D0901" w:rsidRDefault="00712159">
      <w:pPr>
        <w:pStyle w:val="20"/>
        <w:tabs>
          <w:tab w:val="right" w:leader="dot" w:pos="8296"/>
        </w:tabs>
        <w:spacing w:after="163"/>
        <w:rPr>
          <w:rFonts w:ascii="宋体" w:eastAsia="宋体" w:hAnsi="宋体"/>
          <w:kern w:val="2"/>
          <w:sz w:val="21"/>
        </w:rPr>
      </w:pPr>
      <w:hyperlink w:anchor="_Toc5815225" w:history="1">
        <w:r w:rsidR="000D0901">
          <w:rPr>
            <w:rStyle w:val="a7"/>
            <w:rFonts w:ascii="宋体" w:eastAsia="宋体" w:hAnsi="宋体"/>
          </w:rPr>
          <w:t>4.1</w:t>
        </w:r>
        <w:r w:rsidR="000D0901">
          <w:rPr>
            <w:rStyle w:val="a7"/>
            <w:rFonts w:ascii="宋体" w:eastAsia="宋体" w:hAnsi="宋体" w:hint="eastAsia"/>
          </w:rPr>
          <w:t>模拟前端用户数据提交</w:t>
        </w:r>
        <w:r w:rsidR="000D0901">
          <w:rPr>
            <w:rFonts w:ascii="宋体" w:eastAsia="宋体" w:hAnsi="宋体"/>
          </w:rPr>
          <w:tab/>
          <w:t>5</w:t>
        </w:r>
      </w:hyperlink>
    </w:p>
    <w:p w:rsidR="000D0901" w:rsidRDefault="00712159">
      <w:pPr>
        <w:pStyle w:val="20"/>
        <w:tabs>
          <w:tab w:val="right" w:leader="dot" w:pos="8296"/>
        </w:tabs>
        <w:spacing w:after="163"/>
        <w:rPr>
          <w:rFonts w:ascii="宋体" w:eastAsia="宋体" w:hAnsi="宋体"/>
          <w:kern w:val="2"/>
          <w:sz w:val="21"/>
        </w:rPr>
      </w:pPr>
      <w:hyperlink w:anchor="_Toc5815226" w:history="1">
        <w:r w:rsidR="000D0901">
          <w:rPr>
            <w:rStyle w:val="a7"/>
            <w:rFonts w:ascii="宋体" w:eastAsia="宋体" w:hAnsi="宋体"/>
          </w:rPr>
          <w:t xml:space="preserve">4.2 </w:t>
        </w:r>
        <w:r w:rsidR="000D0901">
          <w:rPr>
            <w:rStyle w:val="a7"/>
            <w:rFonts w:ascii="宋体" w:eastAsia="宋体" w:hAnsi="宋体" w:hint="eastAsia"/>
          </w:rPr>
          <w:t>数据分布式处理结果展示</w:t>
        </w:r>
        <w:r w:rsidR="000D0901">
          <w:rPr>
            <w:rFonts w:ascii="宋体" w:eastAsia="宋体" w:hAnsi="宋体"/>
          </w:rPr>
          <w:tab/>
        </w:r>
      </w:hyperlink>
      <w:r w:rsidR="000D0901">
        <w:rPr>
          <w:rFonts w:ascii="宋体" w:eastAsia="宋体" w:hAnsi="宋体"/>
        </w:rPr>
        <w:t>6</w:t>
      </w:r>
    </w:p>
    <w:p w:rsidR="000D0901" w:rsidRDefault="00712159" w:rsidP="007F7F26">
      <w:pPr>
        <w:pStyle w:val="30"/>
        <w:tabs>
          <w:tab w:val="right" w:leader="dot" w:pos="8296"/>
        </w:tabs>
        <w:spacing w:after="163"/>
        <w:ind w:left="0" w:firstLineChars="100" w:firstLine="220"/>
        <w:rPr>
          <w:rFonts w:ascii="宋体" w:eastAsia="宋体" w:hAnsi="宋体"/>
          <w:kern w:val="2"/>
          <w:sz w:val="21"/>
        </w:rPr>
      </w:pPr>
      <w:hyperlink w:anchor="_Toc5815226" w:history="1">
        <w:r w:rsidR="000D0901">
          <w:rPr>
            <w:rStyle w:val="a7"/>
            <w:rFonts w:ascii="宋体" w:eastAsia="宋体" w:hAnsi="宋体"/>
          </w:rPr>
          <w:t>4.3 Hadoop</w:t>
        </w:r>
        <w:r w:rsidR="000D0901">
          <w:rPr>
            <w:rStyle w:val="a7"/>
            <w:rFonts w:ascii="宋体" w:eastAsia="宋体" w:hAnsi="宋体" w:hint="eastAsia"/>
          </w:rPr>
          <w:t>监控平台</w:t>
        </w:r>
        <w:r w:rsidR="000D0901">
          <w:rPr>
            <w:rFonts w:ascii="宋体" w:eastAsia="宋体" w:hAnsi="宋体"/>
          </w:rPr>
          <w:tab/>
        </w:r>
      </w:hyperlink>
      <w:r w:rsidR="000D0901">
        <w:rPr>
          <w:rFonts w:ascii="宋体" w:eastAsia="宋体" w:hAnsi="宋体"/>
        </w:rPr>
        <w:t>8</w:t>
      </w:r>
    </w:p>
    <w:p w:rsidR="000D0901" w:rsidRDefault="00712159">
      <w:pPr>
        <w:spacing w:after="163"/>
        <w:rPr>
          <w:rFonts w:ascii="宋体"/>
        </w:rPr>
      </w:pPr>
      <w:r>
        <w:rPr>
          <w:rFonts w:ascii="宋体" w:hAnsi="宋体"/>
          <w:b/>
          <w:bCs/>
          <w:lang w:val="zh-CN"/>
        </w:rPr>
        <w:fldChar w:fldCharType="end"/>
      </w:r>
    </w:p>
    <w:p w:rsidR="000D0901" w:rsidRDefault="000D0901">
      <w:pPr>
        <w:spacing w:after="163"/>
        <w:rPr>
          <w:rFonts w:ascii="宋体"/>
        </w:rPr>
      </w:pPr>
    </w:p>
    <w:p w:rsidR="000D0901" w:rsidRDefault="000D0901">
      <w:pPr>
        <w:widowControl/>
        <w:spacing w:after="163"/>
        <w:jc w:val="left"/>
        <w:rPr>
          <w:rFonts w:ascii="宋体"/>
        </w:rPr>
      </w:pPr>
    </w:p>
    <w:p w:rsidR="000D0901" w:rsidRDefault="000D0901">
      <w:pPr>
        <w:spacing w:after="163"/>
        <w:rPr>
          <w:rFonts w:ascii="宋体"/>
        </w:rPr>
      </w:pPr>
    </w:p>
    <w:p w:rsidR="000D0901" w:rsidRDefault="000D0901">
      <w:pPr>
        <w:spacing w:after="163"/>
        <w:rPr>
          <w:rFonts w:ascii="宋体"/>
        </w:rPr>
      </w:pPr>
    </w:p>
    <w:p w:rsidR="000D0901" w:rsidRDefault="000D0901" w:rsidP="00D61E64">
      <w:pPr>
        <w:pStyle w:val="1"/>
        <w:spacing w:after="163"/>
        <w:rPr>
          <w:rFonts w:ascii="宋体"/>
        </w:rPr>
      </w:pPr>
      <w:bookmarkStart w:id="6" w:name="_Toc5815213"/>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Del="00B8121F" w:rsidRDefault="000D0901">
      <w:pPr>
        <w:pStyle w:val="1"/>
        <w:spacing w:after="163"/>
        <w:rPr>
          <w:del w:id="7" w:author="Admin" w:date="2020-01-03T14:52:00Z"/>
          <w:rFonts w:ascii="宋体" w:hAnsi="宋体" w:hint="eastAsia"/>
        </w:rPr>
      </w:pPr>
      <w:del w:id="8" w:author="Admin" w:date="2020-01-03T14:52:00Z">
        <w:r w:rsidDel="007F7F26">
          <w:rPr>
            <w:rFonts w:ascii="宋体" w:hAnsi="宋体" w:hint="eastAsia"/>
          </w:rPr>
          <w:lastRenderedPageBreak/>
          <w:delText>一、总体介绍</w:delText>
        </w:r>
      </w:del>
      <w:bookmarkEnd w:id="6"/>
      <w:ins w:id="9" w:author="Admin" w:date="2020-01-03T14:54:00Z">
        <w:r w:rsidR="007F7F26">
          <w:rPr>
            <w:rFonts w:ascii="宋体" w:hAnsi="宋体" w:hint="eastAsia"/>
          </w:rPr>
          <w:t>系统设计目标和应用领域</w:t>
        </w:r>
      </w:ins>
      <w:ins w:id="10" w:author="Admin" w:date="2020-01-03T14:55:00Z">
        <w:r w:rsidR="007F7F26">
          <w:rPr>
            <w:rFonts w:ascii="宋体" w:hAnsi="宋体" w:hint="eastAsia"/>
          </w:rPr>
          <w:t>（简单、重点突出）</w:t>
        </w:r>
      </w:ins>
    </w:p>
    <w:p w:rsidR="00B8121F" w:rsidRDefault="00B8121F" w:rsidP="00B8121F">
      <w:pPr>
        <w:adjustRightInd w:val="0"/>
        <w:spacing w:after="163"/>
        <w:ind w:firstLineChars="200" w:firstLine="480"/>
        <w:rPr>
          <w:ins w:id="11" w:author="Admin" w:date="2020-01-03T15:26:00Z"/>
        </w:rPr>
      </w:pPr>
      <w:ins w:id="12" w:author="Admin" w:date="2020-01-03T15:26:00Z">
        <w:r>
          <w:rPr>
            <w:rFonts w:hint="eastAsia"/>
          </w:rPr>
          <w:t>该系统选用当前主流的大数据技术</w:t>
        </w:r>
        <w:proofErr w:type="spellStart"/>
        <w:r>
          <w:t>Hadoop</w:t>
        </w:r>
        <w:proofErr w:type="spellEnd"/>
        <w:r>
          <w:rPr>
            <w:rFonts w:hint="eastAsia"/>
          </w:rPr>
          <w:t>平台作为用户行为痕迹处理和记录的平台对海量数据进行处理、存储，其具有处理数据的高效性与运行的稳定性。基于</w:t>
        </w:r>
        <w:proofErr w:type="spellStart"/>
        <w:r>
          <w:t>Hadoop</w:t>
        </w:r>
        <w:proofErr w:type="spellEnd"/>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w:t>
        </w:r>
        <w:proofErr w:type="gramStart"/>
        <w:r>
          <w:rPr>
            <w:rFonts w:hint="eastAsia"/>
          </w:rPr>
          <w:t>清楚学习</w:t>
        </w:r>
        <w:proofErr w:type="gramEnd"/>
        <w:r>
          <w:rPr>
            <w:rFonts w:hint="eastAsia"/>
          </w:rPr>
          <w:t>情况，做出科学合理的学习计划。</w:t>
        </w:r>
      </w:ins>
    </w:p>
    <w:p w:rsidR="00B8121F" w:rsidRPr="00B8121F" w:rsidRDefault="00B8121F" w:rsidP="00B8121F">
      <w:pPr>
        <w:spacing w:after="163"/>
        <w:rPr>
          <w:ins w:id="13" w:author="Admin" w:date="2020-01-03T15:26:00Z"/>
          <w:rPrChange w:id="14" w:author="Admin" w:date="2020-01-03T15:26:00Z">
            <w:rPr>
              <w:ins w:id="15" w:author="Admin" w:date="2020-01-03T15:26:00Z"/>
              <w:rFonts w:ascii="宋体"/>
            </w:rPr>
          </w:rPrChange>
        </w:rPr>
        <w:pPrChange w:id="16" w:author="Admin" w:date="2020-01-03T15:26:00Z">
          <w:pPr>
            <w:pStyle w:val="1"/>
            <w:spacing w:after="163"/>
          </w:pPr>
        </w:pPrChange>
      </w:pPr>
    </w:p>
    <w:p w:rsidR="000D0901" w:rsidDel="007F7F26" w:rsidRDefault="000D0901" w:rsidP="0004454A">
      <w:pPr>
        <w:spacing w:after="163"/>
        <w:ind w:firstLine="420"/>
        <w:rPr>
          <w:del w:id="17" w:author="Admin" w:date="2020-01-03T14:52:00Z"/>
          <w:color w:val="000000"/>
        </w:rPr>
      </w:pPr>
      <w:del w:id="18" w:author="Admin" w:date="2020-01-03T14:52:00Z">
        <w:r w:rsidDel="007F7F26">
          <w:rPr>
            <w:rFonts w:hint="eastAsia"/>
            <w:color w:val="000000"/>
          </w:rPr>
          <w:delText>随着互联网的发展，互联网越来越贴近人们的生活。根据相关数据表明，人们每月花在上网的时间高达</w:delText>
        </w:r>
        <w:r w:rsidDel="007F7F26">
          <w:rPr>
            <w:color w:val="000000"/>
          </w:rPr>
          <w:delText>350</w:delText>
        </w:r>
        <w:r w:rsidDel="007F7F26">
          <w:rPr>
            <w:rFonts w:hint="eastAsia"/>
            <w:color w:val="000000"/>
          </w:rPr>
          <w:delText>亿小时。因此，依据国务院印发的《“十三五”国家信息化规划》，我国提出了大数据战略的重大决策，开启了信息化发展的新征程。</w:delText>
        </w:r>
      </w:del>
    </w:p>
    <w:p w:rsidR="000D0901" w:rsidDel="007F7F26" w:rsidRDefault="000D0901" w:rsidP="0004454A">
      <w:pPr>
        <w:spacing w:after="163"/>
        <w:ind w:firstLine="420"/>
        <w:rPr>
          <w:del w:id="19" w:author="Admin" w:date="2020-01-03T14:52:00Z"/>
          <w:color w:val="000000"/>
        </w:rPr>
      </w:pPr>
      <w:del w:id="20" w:author="Admin" w:date="2020-01-03T14:52:00Z">
        <w:r w:rsidDel="007F7F26">
          <w:rPr>
            <w:rFonts w:hint="eastAsia"/>
            <w:color w:val="000000"/>
          </w:rPr>
          <w:delText>在互联网迅猛发展的背景之下，授课打破了传统教学在时空上的限制。以慕课、网络课件等为代表，他们把教学资源及其相关的内容放在服务器上，方便学习者根据自己时间情况随时进行学习。就目前网络教学的状况而言，在师生交流方面仍有极大的发展空间，尽管有弹幕，提问区域等方式促进教学互动，但这种交互方式学生的参与度并不高，也无完全地将问题表达，并且回复也难以做到全面与系统。教师对于讲义中的重点、难点以及学生的困惑难以准确地把握，使得传统教学中教师那种言传身教在网络教学平台中无法很好的实现，这是网络教学相对于传统教学的严重缺陷。</w:delText>
        </w:r>
      </w:del>
    </w:p>
    <w:p w:rsidR="000D0901" w:rsidDel="007F7F26" w:rsidRDefault="000D0901" w:rsidP="0004454A">
      <w:pPr>
        <w:spacing w:after="163"/>
        <w:ind w:firstLine="420"/>
        <w:rPr>
          <w:del w:id="21" w:author="Admin" w:date="2020-01-03T14:52:00Z"/>
          <w:color w:val="000000"/>
        </w:rPr>
      </w:pPr>
      <w:del w:id="22" w:author="Admin" w:date="2020-01-03T14:52:00Z">
        <w:r w:rsidDel="007F7F26">
          <w:rPr>
            <w:rFonts w:hint="eastAsia"/>
            <w:color w:val="000000"/>
          </w:rPr>
          <w:delText>因此，为了顺应时代的潮流、响应党和国家的号召，有效处理在线学习用户产生的大量行为痕迹数据，以反映学习者在视频学习中的重点、难点，反馈给视频发布者和教师，作为他们改进教学视频的参考，对弥补上述网络教学的缺陷具有重要作用。</w:delText>
        </w:r>
      </w:del>
    </w:p>
    <w:p w:rsidR="000D0901" w:rsidDel="007F7F26" w:rsidRDefault="000D0901" w:rsidP="0004454A">
      <w:pPr>
        <w:spacing w:after="163"/>
        <w:ind w:firstLine="420"/>
        <w:rPr>
          <w:del w:id="23" w:author="Admin" w:date="2020-01-03T14:52:00Z"/>
          <w:color w:val="000000"/>
        </w:rPr>
      </w:pPr>
      <w:del w:id="24" w:author="Admin" w:date="2020-01-03T14:52:00Z">
        <w:r w:rsidDel="007F7F26">
          <w:rPr>
            <w:rFonts w:hint="eastAsia"/>
            <w:color w:val="000000"/>
          </w:rPr>
          <w:delText>由于在线学习的资源和用户量极大，抓取用户行为痕迹将产生海量行为数据，因此这些数据的处理、处理结果的存储都对应用系统具有很高的要求。</w:delText>
        </w:r>
        <w:r w:rsidDel="007F7F26">
          <w:rPr>
            <w:color w:val="000000"/>
          </w:rPr>
          <w:delText>Hadoop</w:delText>
        </w:r>
        <w:r w:rsidDel="007F7F26">
          <w:rPr>
            <w:rFonts w:hint="eastAsia"/>
            <w:color w:val="000000"/>
          </w:rPr>
          <w:delText>是当前主流的大数据技术，对海量数据的处理、存储具有优势，因此文中选用</w:delText>
        </w:r>
        <w:r w:rsidDel="007F7F26">
          <w:rPr>
            <w:color w:val="000000"/>
          </w:rPr>
          <w:delText>Hadoop</w:delText>
        </w:r>
        <w:r w:rsidDel="007F7F26">
          <w:rPr>
            <w:rFonts w:hint="eastAsia"/>
            <w:color w:val="000000"/>
          </w:rPr>
          <w:delText>平台作为用户行为痕迹处理和记录的平台，基于</w:delText>
        </w:r>
        <w:r w:rsidDel="007F7F26">
          <w:rPr>
            <w:color w:val="000000"/>
          </w:rPr>
          <w:delText>Hadoop</w:delText>
        </w:r>
        <w:r w:rsidDel="007F7F26">
          <w:rPr>
            <w:rFonts w:hint="eastAsia"/>
            <w:color w:val="000000"/>
          </w:rPr>
          <w:delText>技术，将从网络教学网站抓取的用户观看视频的行为痕迹处理、记录，并进行分析，例如处理用户的倍速播放的片段与次数以及前进、回退播放的片段起始、结束位置与次数等，将这些数据转换为视频每帧的播放次数进行颗粒化存储，结合用户数据进行统计分析，可获得不同用户、不同视频的学习情况总结。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delText>
        </w:r>
      </w:del>
    </w:p>
    <w:p w:rsidR="000D0901" w:rsidDel="007F7F26" w:rsidRDefault="000D0901">
      <w:pPr>
        <w:spacing w:after="163"/>
        <w:ind w:firstLine="420"/>
        <w:rPr>
          <w:del w:id="25" w:author="Admin" w:date="2020-01-03T14:52:00Z"/>
        </w:rPr>
      </w:pPr>
      <w:del w:id="26" w:author="Admin" w:date="2020-01-03T14:52:00Z">
        <w:r w:rsidDel="007F7F26">
          <w:rPr>
            <w:rFonts w:hint="eastAsia"/>
            <w:color w:val="000000"/>
          </w:rPr>
          <w:lastRenderedPageBreak/>
          <w:delText>此系统将全新的</w:delText>
        </w:r>
        <w:r w:rsidDel="007F7F26">
          <w:rPr>
            <w:color w:val="000000"/>
          </w:rPr>
          <w:delText>Hadoop</w:delText>
        </w:r>
        <w:r w:rsidDel="007F7F26">
          <w:rPr>
            <w:rFonts w:hint="eastAsia"/>
            <w:color w:val="000000"/>
          </w:rPr>
          <w:delText>大数据技术应用于网络教学，不仅能推进网络教学中的教与学的改进与优化，对于网络教学技术的变革也有着重要的影响</w:delText>
        </w:r>
        <w:r w:rsidDel="007F7F26">
          <w:rPr>
            <w:rFonts w:hint="eastAsia"/>
          </w:rPr>
          <w:delText>。</w:delText>
        </w:r>
      </w:del>
    </w:p>
    <w:p w:rsidR="000D0901" w:rsidRDefault="000D0901">
      <w:pPr>
        <w:spacing w:after="163"/>
        <w:ind w:firstLine="420"/>
      </w:pPr>
    </w:p>
    <w:p w:rsidR="000D0901" w:rsidRPr="006F4793" w:rsidRDefault="000D0901" w:rsidP="006F4793">
      <w:pPr>
        <w:spacing w:after="163"/>
      </w:pPr>
    </w:p>
    <w:p w:rsidR="000D0901" w:rsidRDefault="000D0901">
      <w:pPr>
        <w:pStyle w:val="1"/>
        <w:spacing w:after="163"/>
        <w:rPr>
          <w:rFonts w:ascii="宋体"/>
        </w:rPr>
      </w:pPr>
      <w:bookmarkStart w:id="27" w:name="_Toc5815214"/>
      <w:del w:id="28" w:author="Admin" w:date="2020-01-03T14:52:00Z">
        <w:r w:rsidDel="007F7F26">
          <w:rPr>
            <w:rFonts w:ascii="宋体" w:hAnsi="宋体" w:hint="eastAsia"/>
          </w:rPr>
          <w:delText>二</w:delText>
        </w:r>
      </w:del>
      <w:ins w:id="29" w:author="Admin" w:date="2020-01-03T14:52:00Z">
        <w:r w:rsidR="007F7F26">
          <w:rPr>
            <w:rFonts w:ascii="宋体" w:hAnsi="宋体" w:hint="eastAsia"/>
          </w:rPr>
          <w:t>一</w:t>
        </w:r>
      </w:ins>
      <w:r>
        <w:rPr>
          <w:rFonts w:ascii="宋体" w:hAnsi="宋体" w:hint="eastAsia"/>
        </w:rPr>
        <w:t>、环境</w:t>
      </w:r>
      <w:del w:id="30" w:author="Admin" w:date="2020-01-03T14:52:00Z">
        <w:r w:rsidDel="007F7F26">
          <w:rPr>
            <w:rFonts w:ascii="宋体" w:hAnsi="宋体" w:hint="eastAsia"/>
          </w:rPr>
          <w:delText>总体</w:delText>
        </w:r>
      </w:del>
      <w:r>
        <w:rPr>
          <w:rFonts w:ascii="宋体" w:hAnsi="宋体" w:hint="eastAsia"/>
        </w:rPr>
        <w:t>介绍</w:t>
      </w:r>
      <w:bookmarkEnd w:id="27"/>
    </w:p>
    <w:p w:rsidR="000D0901" w:rsidRDefault="000D0901">
      <w:pPr>
        <w:pStyle w:val="2"/>
        <w:tabs>
          <w:tab w:val="left" w:pos="3469"/>
        </w:tabs>
        <w:spacing w:after="163"/>
      </w:pPr>
      <w:bookmarkStart w:id="31" w:name="_Toc5815215"/>
      <w:del w:id="32" w:author="Admin" w:date="2020-01-03T14:52:00Z">
        <w:r w:rsidDel="007F7F26">
          <w:delText>2</w:delText>
        </w:r>
      </w:del>
      <w:ins w:id="33" w:author="Admin" w:date="2020-01-03T14:52:00Z">
        <w:r w:rsidR="007F7F26">
          <w:t>1</w:t>
        </w:r>
      </w:ins>
      <w:r>
        <w:t xml:space="preserve">.1 </w:t>
      </w:r>
      <w:r>
        <w:rPr>
          <w:rFonts w:hint="eastAsia"/>
        </w:rPr>
        <w:t>开发环境</w:t>
      </w:r>
      <w:bookmarkEnd w:id="31"/>
      <w:r>
        <w:tab/>
      </w:r>
    </w:p>
    <w:p w:rsidR="000D0901" w:rsidRDefault="007F7F26">
      <w:pPr>
        <w:pStyle w:val="3"/>
        <w:spacing w:after="163"/>
        <w:rPr>
          <w:rFonts w:ascii="宋体"/>
        </w:rPr>
      </w:pPr>
      <w:bookmarkStart w:id="34" w:name="_Toc5815216"/>
      <w:ins w:id="35" w:author="Admin" w:date="2020-01-03T14:53:00Z">
        <w:r>
          <w:rPr>
            <w:rFonts w:ascii="宋体" w:hAnsi="宋体" w:hint="eastAsia"/>
          </w:rPr>
          <w:t>1</w:t>
        </w:r>
      </w:ins>
      <w:del w:id="36" w:author="Admin" w:date="2020-01-03T14:53:00Z">
        <w:r w:rsidDel="007F7F26">
          <w:rPr>
            <w:rFonts w:ascii="宋体" w:hAnsi="宋体"/>
          </w:rPr>
          <w:delText>2</w:delText>
        </w:r>
      </w:del>
      <w:r>
        <w:rPr>
          <w:rFonts w:ascii="宋体" w:hAnsi="宋体"/>
        </w:rPr>
        <w:t xml:space="preserve">.1.1 </w:t>
      </w:r>
      <w:r>
        <w:rPr>
          <w:rFonts w:ascii="宋体" w:hAnsi="宋体" w:hint="eastAsia"/>
        </w:rPr>
        <w:t>开发平台</w:t>
      </w:r>
      <w:bookmarkEnd w:id="34"/>
    </w:p>
    <w:p w:rsidR="000D0901" w:rsidRDefault="000D0901" w:rsidP="007F7F26">
      <w:pPr>
        <w:pStyle w:val="a8"/>
        <w:spacing w:after="163"/>
        <w:ind w:firstLine="480"/>
        <w:rPr>
          <w:rFonts w:ascii="宋体"/>
        </w:rPr>
      </w:pPr>
      <w:r>
        <w:rPr>
          <w:rFonts w:hint="eastAsia"/>
          <w:szCs w:val="21"/>
        </w:rPr>
        <w:t>基于</w:t>
      </w:r>
      <w:r>
        <w:rPr>
          <w:szCs w:val="21"/>
        </w:rPr>
        <w:t>Linux</w:t>
      </w:r>
      <w:r>
        <w:rPr>
          <w:rFonts w:hint="eastAsia"/>
          <w:szCs w:val="21"/>
        </w:rPr>
        <w:t>系统系列中的</w:t>
      </w:r>
      <w:proofErr w:type="spellStart"/>
      <w:r>
        <w:rPr>
          <w:szCs w:val="21"/>
        </w:rPr>
        <w:t>CentOS</w:t>
      </w:r>
      <w:proofErr w:type="spellEnd"/>
      <w:r>
        <w:rPr>
          <w:rFonts w:hint="eastAsia"/>
          <w:szCs w:val="21"/>
        </w:rPr>
        <w:t>搭建完全分布式</w:t>
      </w:r>
      <w:proofErr w:type="spellStart"/>
      <w:r>
        <w:rPr>
          <w:szCs w:val="21"/>
        </w:rPr>
        <w:t>Hadoop</w:t>
      </w:r>
      <w:proofErr w:type="spellEnd"/>
      <w:r>
        <w:rPr>
          <w:rFonts w:hint="eastAsia"/>
          <w:szCs w:val="21"/>
        </w:rPr>
        <w:t>环境，其内核</w:t>
      </w:r>
      <w:r>
        <w:rPr>
          <w:szCs w:val="21"/>
        </w:rPr>
        <w:t>Shell</w:t>
      </w:r>
      <w:r>
        <w:rPr>
          <w:rFonts w:hint="eastAsia"/>
          <w:szCs w:val="21"/>
        </w:rPr>
        <w:t>为</w:t>
      </w:r>
      <w:r>
        <w:rPr>
          <w:szCs w:val="21"/>
        </w:rPr>
        <w:t xml:space="preserve">bash </w:t>
      </w:r>
      <w:smartTag w:uri="urn:schemas-microsoft-com:office:smarttags" w:element="chsdate">
        <w:smartTagPr>
          <w:attr w:name="Year" w:val="1899"/>
          <w:attr w:name="Month" w:val="12"/>
          <w:attr w:name="Day" w:val="30"/>
          <w:attr w:name="IsLunarDate" w:val="False"/>
          <w:attr w:name="IsROCDate" w:val="False"/>
        </w:smartTagPr>
        <w:r>
          <w:rPr>
            <w:szCs w:val="21"/>
          </w:rPr>
          <w:t>4.2.46</w:t>
        </w:r>
      </w:smartTag>
      <w:r>
        <w:rPr>
          <w:rFonts w:hint="eastAsia"/>
          <w:szCs w:val="21"/>
        </w:rPr>
        <w:t>，为运用大数据处理方式处理用户观看视频行为痕迹记录提供开发平台。</w:t>
      </w:r>
    </w:p>
    <w:p w:rsidR="000D0901" w:rsidRDefault="000D0901">
      <w:pPr>
        <w:pStyle w:val="3"/>
        <w:spacing w:after="163"/>
        <w:rPr>
          <w:rFonts w:ascii="宋体"/>
        </w:rPr>
      </w:pPr>
      <w:bookmarkStart w:id="37" w:name="_Toc5815217"/>
      <w:del w:id="38" w:author="Admin" w:date="2020-01-03T15:01:00Z">
        <w:r w:rsidDel="00955137">
          <w:rPr>
            <w:rFonts w:ascii="宋体" w:hAnsi="宋体"/>
          </w:rPr>
          <w:delText>2</w:delText>
        </w:r>
      </w:del>
      <w:ins w:id="39" w:author="Admin" w:date="2020-01-03T15:01:00Z">
        <w:r w:rsidR="00955137">
          <w:rPr>
            <w:rFonts w:ascii="宋体" w:hAnsi="宋体"/>
          </w:rPr>
          <w:t>1</w:t>
        </w:r>
      </w:ins>
      <w:r>
        <w:rPr>
          <w:rFonts w:ascii="宋体" w:hAnsi="宋体"/>
        </w:rPr>
        <w:t xml:space="preserve">.1.2 </w:t>
      </w:r>
      <w:r>
        <w:rPr>
          <w:rFonts w:ascii="宋体" w:hAnsi="宋体" w:hint="eastAsia"/>
        </w:rPr>
        <w:t>开发语言</w:t>
      </w:r>
      <w:bookmarkEnd w:id="37"/>
    </w:p>
    <w:p w:rsidR="000D0901" w:rsidRDefault="000D0901">
      <w:pPr>
        <w:spacing w:after="163"/>
        <w:ind w:firstLine="420"/>
        <w:rPr>
          <w:rFonts w:ascii="宋体"/>
        </w:rPr>
      </w:pPr>
      <w:r>
        <w:rPr>
          <w:rFonts w:ascii="宋体" w:hAnsi="宋体" w:hint="eastAsia"/>
        </w:rPr>
        <w:t>运用</w:t>
      </w:r>
      <w:r>
        <w:rPr>
          <w:rFonts w:ascii="宋体" w:hAnsi="宋体"/>
        </w:rPr>
        <w:t>Java</w:t>
      </w:r>
      <w:r>
        <w:rPr>
          <w:rFonts w:ascii="宋体" w:hAnsi="宋体" w:hint="eastAsia"/>
        </w:rPr>
        <w:t>语言进行研究与开发，</w:t>
      </w:r>
      <w:r>
        <w:rPr>
          <w:rFonts w:hint="eastAsia"/>
          <w:szCs w:val="21"/>
        </w:rPr>
        <w:t>编写</w:t>
      </w:r>
      <w:r>
        <w:rPr>
          <w:szCs w:val="21"/>
        </w:rPr>
        <w:t>Job</w:t>
      </w:r>
      <w:r>
        <w:rPr>
          <w:rFonts w:hint="eastAsia"/>
          <w:szCs w:val="21"/>
        </w:rPr>
        <w:t>函数与</w:t>
      </w:r>
      <w:proofErr w:type="spellStart"/>
      <w:r>
        <w:rPr>
          <w:szCs w:val="21"/>
        </w:rPr>
        <w:t>MapReduce</w:t>
      </w:r>
      <w:proofErr w:type="spellEnd"/>
      <w:r>
        <w:rPr>
          <w:rFonts w:hint="eastAsia"/>
          <w:szCs w:val="21"/>
        </w:rPr>
        <w:t>函数分布式</w:t>
      </w:r>
      <w:r>
        <w:rPr>
          <w:rFonts w:hint="eastAsia"/>
        </w:rPr>
        <w:t>处理用户的</w:t>
      </w:r>
      <w:proofErr w:type="gramStart"/>
      <w:r>
        <w:rPr>
          <w:rFonts w:hint="eastAsia"/>
        </w:rPr>
        <w:t>倍</w:t>
      </w:r>
      <w:proofErr w:type="gramEnd"/>
      <w:r>
        <w:rPr>
          <w:rFonts w:hint="eastAsia"/>
        </w:rPr>
        <w:t>速播放的片段与次数以及前进、回退播放的片段起始、结束位置与次数等行为痕迹数据。</w:t>
      </w:r>
      <w:ins w:id="40" w:author="Admin" w:date="2020-01-03T14:56:00Z">
        <w:r w:rsidR="007F7F26">
          <w:rPr>
            <w:rFonts w:hint="eastAsia"/>
          </w:rPr>
          <w:t>与前端的接口程序</w:t>
        </w:r>
      </w:ins>
    </w:p>
    <w:p w:rsidR="000D0901" w:rsidRDefault="000D0901">
      <w:pPr>
        <w:pStyle w:val="2"/>
        <w:spacing w:after="163"/>
      </w:pPr>
      <w:bookmarkStart w:id="41" w:name="_Toc5815218"/>
      <w:del w:id="42" w:author="Admin" w:date="2020-01-03T15:01:00Z">
        <w:r w:rsidDel="00955137">
          <w:delText>2</w:delText>
        </w:r>
      </w:del>
      <w:ins w:id="43" w:author="Admin" w:date="2020-01-03T15:01:00Z">
        <w:r w:rsidR="00955137">
          <w:t>1</w:t>
        </w:r>
      </w:ins>
      <w:r>
        <w:t xml:space="preserve">.2 </w:t>
      </w:r>
      <w:r>
        <w:rPr>
          <w:rFonts w:hint="eastAsia"/>
        </w:rPr>
        <w:t>硬件环境</w:t>
      </w:r>
      <w:bookmarkEnd w:id="41"/>
    </w:p>
    <w:p w:rsidR="000D0901" w:rsidRDefault="000D0901" w:rsidP="0004454A">
      <w:pPr>
        <w:spacing w:after="163"/>
        <w:ind w:firstLine="420"/>
        <w:rPr>
          <w:rFonts w:ascii="宋体" w:hAnsi="宋体" w:cs="宋体"/>
        </w:rPr>
      </w:pPr>
      <w:r>
        <w:rPr>
          <w:rFonts w:ascii="宋体" w:hAnsi="宋体" w:cs="宋体"/>
        </w:rPr>
        <w:t>(1)  CPU</w:t>
      </w:r>
      <w:r>
        <w:rPr>
          <w:rFonts w:ascii="宋体" w:hAnsi="宋体" w:cs="宋体" w:hint="eastAsia"/>
        </w:rPr>
        <w:t>：</w:t>
      </w:r>
      <w:r>
        <w:rPr>
          <w:rFonts w:ascii="宋体" w:hAnsi="宋体" w:cs="宋体"/>
        </w:rPr>
        <w:t>Intel Xeon E5-2620 v2 @ 24x 2.6GHz</w:t>
      </w:r>
    </w:p>
    <w:p w:rsidR="000D0901" w:rsidRDefault="000D0901" w:rsidP="0004454A">
      <w:pPr>
        <w:spacing w:after="163"/>
        <w:ind w:firstLine="420"/>
        <w:rPr>
          <w:rFonts w:ascii="宋体" w:cs="宋体"/>
        </w:rPr>
      </w:pPr>
      <w:r>
        <w:rPr>
          <w:rFonts w:ascii="宋体" w:hAnsi="宋体" w:cs="宋体"/>
        </w:rPr>
        <w:t xml:space="preserve">(2)  </w:t>
      </w:r>
      <w:r>
        <w:rPr>
          <w:rFonts w:ascii="宋体" w:hAnsi="宋体" w:cs="宋体" w:hint="eastAsia"/>
        </w:rPr>
        <w:t>硬盘</w:t>
      </w:r>
      <w:r>
        <w:rPr>
          <w:rFonts w:ascii="宋体" w:hAnsi="宋体" w:cs="宋体"/>
        </w:rPr>
        <w:t>:</w:t>
      </w:r>
      <w:smartTag w:uri="urn:schemas-microsoft-com:office:smarttags" w:element="chmetcnv">
        <w:smartTagPr>
          <w:attr w:name="UnitName" w:val="g"/>
          <w:attr w:name="SourceValue" w:val="56"/>
          <w:attr w:name="HasSpace" w:val="False"/>
          <w:attr w:name="Negative" w:val="False"/>
          <w:attr w:name="NumberType" w:val="1"/>
          <w:attr w:name="TCSC" w:val="0"/>
        </w:smartTagPr>
        <w:r>
          <w:rPr>
            <w:rFonts w:ascii="宋体" w:hAnsi="宋体" w:cs="宋体"/>
          </w:rPr>
          <w:t>56G</w:t>
        </w:r>
      </w:smartTag>
      <w:r>
        <w:rPr>
          <w:rFonts w:ascii="宋体" w:hAnsi="宋体" w:cs="宋体" w:hint="eastAsia"/>
        </w:rPr>
        <w:t>以上</w:t>
      </w:r>
    </w:p>
    <w:p w:rsidR="000D0901" w:rsidRDefault="000D0901" w:rsidP="0004454A">
      <w:pPr>
        <w:spacing w:after="163"/>
        <w:ind w:firstLine="420"/>
        <w:rPr>
          <w:ins w:id="44" w:author="Admin" w:date="2020-01-03T14:58:00Z"/>
          <w:rFonts w:ascii="宋体" w:hAnsi="宋体" w:cs="宋体" w:hint="eastAsia"/>
        </w:rPr>
      </w:pPr>
      <w:r>
        <w:rPr>
          <w:rFonts w:ascii="宋体" w:hAnsi="宋体" w:cs="宋体"/>
        </w:rPr>
        <w:t xml:space="preserve">(3)  </w:t>
      </w:r>
      <w:r>
        <w:rPr>
          <w:rFonts w:ascii="宋体" w:hAnsi="宋体" w:cs="宋体" w:hint="eastAsia"/>
        </w:rPr>
        <w:t>内存：</w:t>
      </w:r>
      <w:r>
        <w:rPr>
          <w:rFonts w:ascii="宋体" w:hAnsi="宋体" w:cs="宋体"/>
        </w:rPr>
        <w:t>15833MiB</w:t>
      </w:r>
    </w:p>
    <w:p w:rsidR="00A319AB" w:rsidRDefault="00955137" w:rsidP="00A319AB">
      <w:pPr>
        <w:pStyle w:val="2"/>
        <w:spacing w:after="163"/>
        <w:rPr>
          <w:ins w:id="45" w:author="Admin" w:date="2020-01-03T14:58:00Z"/>
        </w:rPr>
      </w:pPr>
      <w:ins w:id="46" w:author="Admin" w:date="2020-01-03T15:01:00Z">
        <w:r>
          <w:t>1</w:t>
        </w:r>
      </w:ins>
      <w:ins w:id="47" w:author="Admin" w:date="2020-01-03T14:58:00Z">
        <w:r w:rsidR="00A319AB">
          <w:t>.3</w:t>
        </w:r>
        <w:r w:rsidR="00A319AB">
          <w:t xml:space="preserve"> </w:t>
        </w:r>
        <w:r w:rsidR="00A319AB">
          <w:rPr>
            <w:rFonts w:hint="eastAsia"/>
          </w:rPr>
          <w:t>系统部署环境</w:t>
        </w:r>
      </w:ins>
    </w:p>
    <w:p w:rsidR="00A319AB" w:rsidRDefault="00A319AB" w:rsidP="00A319AB">
      <w:pPr>
        <w:spacing w:after="163"/>
        <w:rPr>
          <w:ins w:id="48" w:author="Admin" w:date="2020-01-03T14:58:00Z"/>
          <w:rFonts w:ascii="宋体"/>
        </w:rPr>
      </w:pPr>
      <w:ins w:id="49" w:author="Admin" w:date="2020-01-03T14:58:00Z">
        <w:r>
          <w:rPr>
            <w:rFonts w:ascii="宋体"/>
          </w:rPr>
          <w:tab/>
        </w:r>
      </w:ins>
      <w:ins w:id="50" w:author="Admin" w:date="2020-01-03T14:59:00Z">
        <w:r>
          <w:rPr>
            <w:rFonts w:ascii="宋体" w:hint="eastAsia"/>
          </w:rPr>
          <w:t>系统部署在</w:t>
        </w:r>
      </w:ins>
      <w:proofErr w:type="spellStart"/>
      <w:ins w:id="51" w:author="Admin" w:date="2020-01-03T14:58:00Z">
        <w:r>
          <w:t>Hadoop</w:t>
        </w:r>
        <w:proofErr w:type="spellEnd"/>
        <w:r>
          <w:rPr>
            <w:rFonts w:hint="eastAsia"/>
          </w:rPr>
          <w:t>平台框架</w:t>
        </w:r>
      </w:ins>
      <w:ins w:id="52" w:author="Admin" w:date="2020-01-03T14:59:00Z">
        <w:r>
          <w:rPr>
            <w:rFonts w:hint="eastAsia"/>
          </w:rPr>
          <w:t>上，其</w:t>
        </w:r>
      </w:ins>
      <w:ins w:id="53" w:author="Admin" w:date="2020-01-03T14:58:00Z">
        <w:r>
          <w:rPr>
            <w:rFonts w:ascii="宋体" w:hint="eastAsia"/>
          </w:rPr>
          <w:t>节点</w:t>
        </w:r>
        <w:r>
          <w:rPr>
            <w:rFonts w:ascii="宋体" w:hAnsi="宋体" w:hint="eastAsia"/>
          </w:rPr>
          <w:t>的分布架构图如下所示。</w:t>
        </w:r>
      </w:ins>
      <w:ins w:id="54" w:author="Admin" w:date="2020-01-03T15:00:00Z">
        <w:r>
          <w:rPr>
            <w:rFonts w:ascii="宋体" w:hAnsi="宋体" w:hint="eastAsia"/>
          </w:rPr>
          <w:t>（写架构的说明）</w:t>
        </w:r>
      </w:ins>
    </w:p>
    <w:p w:rsidR="00A319AB" w:rsidRDefault="00A319AB" w:rsidP="00A319AB">
      <w:pPr>
        <w:keepNext/>
        <w:spacing w:after="163"/>
        <w:jc w:val="center"/>
        <w:rPr>
          <w:ins w:id="55" w:author="Admin" w:date="2020-01-03T14:58:00Z"/>
          <w:rFonts w:ascii="宋体"/>
        </w:rPr>
      </w:pPr>
    </w:p>
    <w:p w:rsidR="00A319AB" w:rsidRDefault="00A319AB" w:rsidP="00A319AB">
      <w:pPr>
        <w:keepNext/>
        <w:spacing w:after="163"/>
        <w:jc w:val="center"/>
        <w:rPr>
          <w:ins w:id="56" w:author="Admin" w:date="2020-01-03T14:58:00Z"/>
          <w:rFonts w:ascii="宋体"/>
        </w:rPr>
      </w:pPr>
      <w:ins w:id="57" w:author="Admin" w:date="2020-01-03T14:58:00Z">
        <w:r w:rsidRPr="00712159">
          <w:pict>
            <v:group id="_x0000_s1067" editas="canvas" style="width:462.65pt;height:534.35pt;mso-position-horizontal-relative:char;mso-position-vertical-relative:line" coordsize="5875655,6786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width:5875655;height:6786242">
                <o:lock v:ext="edit" rotation="t" aspectratio="f"/>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69" type="#_x0000_t23" style="position:absolute;left:1430655;top:2754629;width:2553335;height:2418080" strokecolor="#ffc000">
                <v:textbox>
                  <w:txbxContent>
                    <w:p w:rsidR="00A319AB" w:rsidRDefault="00A319AB" w:rsidP="00A319AB">
                      <w:pPr>
                        <w:spacing w:after="163"/>
                      </w:pPr>
                      <w:r>
                        <w:t>Slave5           Slave6</w:t>
                      </w: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rPr>
                          <w:sz w:val="15"/>
                          <w:szCs w:val="15"/>
                        </w:rPr>
                      </w:pPr>
                      <w:r>
                        <w:t xml:space="preserve">          </w:t>
                      </w:r>
                      <w:proofErr w:type="spellStart"/>
                      <w:r>
                        <w:rPr>
                          <w:sz w:val="15"/>
                          <w:szCs w:val="15"/>
                        </w:rPr>
                        <w:t>Vmware</w:t>
                      </w:r>
                      <w:proofErr w:type="spellEnd"/>
                    </w:p>
                    <w:p w:rsidR="00A319AB" w:rsidRDefault="00A319AB" w:rsidP="00A319AB">
                      <w:pPr>
                        <w:spacing w:after="163"/>
                      </w:pPr>
                      <w:proofErr w:type="spellStart"/>
                      <w:r>
                        <w:t>DataNode</w:t>
                      </w:r>
                      <w:proofErr w:type="spellEnd"/>
                      <w:r>
                        <w:t xml:space="preserve">        </w:t>
                      </w:r>
                      <w:proofErr w:type="spellStart"/>
                      <w:r>
                        <w:t>DataNode</w:t>
                      </w:r>
                      <w:proofErr w:type="spellEnd"/>
                    </w:p>
                  </w:txbxContent>
                </v:textbox>
              </v:shape>
              <v:shape id="_x0000_s1070" type="#_x0000_t23" style="position:absolute;left:3323590;top:240665;width:2552700;height:2413000" strokecolor="#ffc000">
                <v:textbox>
                  <w:txbxContent>
                    <w:p w:rsidR="00A319AB" w:rsidRDefault="00A319AB" w:rsidP="00A319AB">
                      <w:pPr>
                        <w:spacing w:after="163"/>
                        <w:ind w:left="2160" w:hangingChars="900" w:hanging="2160"/>
                      </w:pPr>
                      <w:r>
                        <w:t>Slave2           Slave3</w:t>
                      </w: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pPr>
                    </w:p>
                    <w:p w:rsidR="00A319AB" w:rsidRDefault="00A319AB" w:rsidP="00A319AB">
                      <w:pPr>
                        <w:spacing w:after="163"/>
                        <w:rPr>
                          <w:sz w:val="15"/>
                          <w:szCs w:val="15"/>
                        </w:rPr>
                      </w:pPr>
                      <w:r>
                        <w:t xml:space="preserve">          </w:t>
                      </w:r>
                      <w:proofErr w:type="spellStart"/>
                      <w:r>
                        <w:rPr>
                          <w:sz w:val="15"/>
                          <w:szCs w:val="15"/>
                        </w:rPr>
                        <w:t>Vmware</w:t>
                      </w:r>
                      <w:proofErr w:type="spellEnd"/>
                    </w:p>
                    <w:p w:rsidR="00A319AB" w:rsidRDefault="00A319AB" w:rsidP="00A319AB">
                      <w:pPr>
                        <w:spacing w:after="163"/>
                        <w:rPr>
                          <w:sz w:val="18"/>
                          <w:szCs w:val="18"/>
                        </w:rPr>
                      </w:pPr>
                      <w:proofErr w:type="spellStart"/>
                      <w:r>
                        <w:rPr>
                          <w:sz w:val="18"/>
                          <w:szCs w:val="18"/>
                        </w:rPr>
                        <w:t>DataNode</w:t>
                      </w:r>
                      <w:proofErr w:type="spellEnd"/>
                      <w:r>
                        <w:rPr>
                          <w:sz w:val="18"/>
                          <w:szCs w:val="18"/>
                        </w:rPr>
                        <w:t xml:space="preserve">            </w:t>
                      </w:r>
                      <w:proofErr w:type="spellStart"/>
                      <w:r>
                        <w:rPr>
                          <w:sz w:val="18"/>
                          <w:szCs w:val="18"/>
                        </w:rPr>
                        <w:t>DataNode</w:t>
                      </w:r>
                      <w:proofErr w:type="spellEnd"/>
                    </w:p>
                  </w:txbxContent>
                </v:textbox>
              </v:shape>
              <v:oval id="_x0000_s1071" style="position:absolute;left:22225;top:191770;width:2421890;height:2367915" strokecolor="#92d050">
                <v:textbox>
                  <w:txbxContent>
                    <w:p w:rsidR="00A319AB" w:rsidRDefault="00A319AB" w:rsidP="00A319AB">
                      <w:pPr>
                        <w:spacing w:after="163"/>
                        <w:ind w:firstLineChars="300" w:firstLine="720"/>
                      </w:pPr>
                      <w:r>
                        <w:t>Master</w:t>
                      </w:r>
                    </w:p>
                    <w:p w:rsidR="00A319AB" w:rsidRDefault="00A319AB" w:rsidP="00A319AB">
                      <w:pPr>
                        <w:spacing w:after="163"/>
                        <w:ind w:firstLineChars="300" w:firstLine="540"/>
                        <w:rPr>
                          <w:sz w:val="18"/>
                          <w:szCs w:val="18"/>
                        </w:rPr>
                      </w:pPr>
                      <w:proofErr w:type="spellStart"/>
                      <w:r>
                        <w:rPr>
                          <w:sz w:val="18"/>
                          <w:szCs w:val="18"/>
                        </w:rPr>
                        <w:t>NameNode</w:t>
                      </w:r>
                      <w:proofErr w:type="spellEnd"/>
                    </w:p>
                    <w:p w:rsidR="00A319AB" w:rsidRDefault="00A319AB" w:rsidP="00A319AB">
                      <w:pPr>
                        <w:spacing w:after="163"/>
                      </w:pPr>
                      <w:r>
                        <w:t xml:space="preserve">      </w:t>
                      </w:r>
                    </w:p>
                    <w:p w:rsidR="00A319AB" w:rsidRDefault="00A319AB" w:rsidP="00A319AB">
                      <w:pPr>
                        <w:spacing w:after="163"/>
                        <w:ind w:firstLineChars="100" w:firstLine="180"/>
                        <w:rPr>
                          <w:sz w:val="18"/>
                          <w:szCs w:val="18"/>
                        </w:rPr>
                      </w:pPr>
                      <w:proofErr w:type="spellStart"/>
                      <w:r>
                        <w:rPr>
                          <w:sz w:val="18"/>
                          <w:szCs w:val="18"/>
                        </w:rPr>
                        <w:t>SecondaryNameNode</w:t>
                      </w:r>
                      <w:proofErr w:type="spellEnd"/>
                    </w:p>
                    <w:p w:rsidR="00A319AB" w:rsidRDefault="00A319AB" w:rsidP="00A319AB">
                      <w:pPr>
                        <w:spacing w:after="163"/>
                        <w:ind w:firstLineChars="300" w:firstLine="540"/>
                        <w:rPr>
                          <w:sz w:val="18"/>
                          <w:szCs w:val="18"/>
                        </w:rPr>
                      </w:pPr>
                      <w:proofErr w:type="spellStart"/>
                      <w:r>
                        <w:rPr>
                          <w:sz w:val="18"/>
                          <w:szCs w:val="18"/>
                        </w:rPr>
                        <w:t>DataNode</w:t>
                      </w:r>
                      <w:proofErr w:type="spellEnd"/>
                    </w:p>
                    <w:p w:rsidR="00A319AB" w:rsidRDefault="00A319AB" w:rsidP="00A319AB">
                      <w:pPr>
                        <w:spacing w:after="163"/>
                        <w:ind w:firstLineChars="300" w:firstLine="720"/>
                      </w:pPr>
                    </w:p>
                    <w:p w:rsidR="00A319AB" w:rsidRDefault="00A319AB" w:rsidP="00A319AB">
                      <w:pPr>
                        <w:spacing w:after="163"/>
                        <w:ind w:firstLineChars="300" w:firstLine="720"/>
                      </w:pPr>
                    </w:p>
                    <w:p w:rsidR="00A319AB" w:rsidRDefault="00A319AB" w:rsidP="00A319AB">
                      <w:pPr>
                        <w:spacing w:after="163"/>
                        <w:ind w:firstLineChars="500" w:firstLine="1200"/>
                      </w:pPr>
                      <w:r>
                        <w:t>Linux</w:t>
                      </w:r>
                    </w:p>
                  </w:txbxContent>
                </v:textbox>
              </v:oval>
              <v:oval id="_x0000_s1072" style="position:absolute;left:4155440;top:852170;width:914400;height:1031875" strokecolor="#92d050">
                <v:textbox>
                  <w:txbxContent>
                    <w:p w:rsidR="00A319AB" w:rsidRDefault="00A319AB" w:rsidP="00A319AB">
                      <w:pPr>
                        <w:spacing w:after="163"/>
                        <w:rPr>
                          <w:sz w:val="13"/>
                          <w:szCs w:val="13"/>
                        </w:rPr>
                      </w:pPr>
                      <w:r>
                        <w:t>Slave1</w:t>
                      </w:r>
                    </w:p>
                    <w:p w:rsidR="00A319AB" w:rsidRDefault="00A319AB" w:rsidP="00A319AB">
                      <w:pPr>
                        <w:spacing w:after="163"/>
                        <w:ind w:firstLineChars="100" w:firstLine="130"/>
                        <w:rPr>
                          <w:sz w:val="13"/>
                          <w:szCs w:val="13"/>
                        </w:rPr>
                      </w:pPr>
                      <w:proofErr w:type="spellStart"/>
                      <w:r>
                        <w:rPr>
                          <w:sz w:val="13"/>
                          <w:szCs w:val="13"/>
                        </w:rPr>
                        <w:t>DataNode</w:t>
                      </w:r>
                      <w:proofErr w:type="spellEnd"/>
                    </w:p>
                    <w:p w:rsidR="00A319AB" w:rsidRDefault="00A319AB" w:rsidP="00A319AB">
                      <w:pPr>
                        <w:spacing w:after="163"/>
                        <w:rPr>
                          <w:sz w:val="15"/>
                          <w:szCs w:val="15"/>
                        </w:rPr>
                      </w:pPr>
                      <w:r>
                        <w:rPr>
                          <w:sz w:val="15"/>
                          <w:szCs w:val="15"/>
                        </w:rPr>
                        <w:t>Linux</w:t>
                      </w:r>
                    </w:p>
                    <w:p w:rsidR="00A319AB" w:rsidRDefault="00A319AB" w:rsidP="00A319AB">
                      <w:pPr>
                        <w:spacing w:after="163"/>
                      </w:pPr>
                    </w:p>
                  </w:txbxContent>
                </v:textbox>
              </v:oval>
              <v:oval id="_x0000_s1073" style="position:absolute;left:2254250;top:3365499;width:914400;height:1028700" strokecolor="#92d050">
                <v:textbox>
                  <w:txbxContent>
                    <w:p w:rsidR="00A319AB" w:rsidRDefault="00A319AB" w:rsidP="00A319AB">
                      <w:pPr>
                        <w:spacing w:after="163"/>
                      </w:pPr>
                      <w:r>
                        <w:t>Slave4</w:t>
                      </w:r>
                    </w:p>
                    <w:p w:rsidR="00A319AB" w:rsidRDefault="00A319AB" w:rsidP="00A319AB">
                      <w:pPr>
                        <w:spacing w:after="163"/>
                        <w:rPr>
                          <w:sz w:val="15"/>
                          <w:szCs w:val="15"/>
                        </w:rPr>
                      </w:pPr>
                      <w:proofErr w:type="spellStart"/>
                      <w:r>
                        <w:rPr>
                          <w:sz w:val="15"/>
                          <w:szCs w:val="15"/>
                        </w:rPr>
                        <w:t>DataNode</w:t>
                      </w:r>
                      <w:proofErr w:type="spellEnd"/>
                    </w:p>
                    <w:p w:rsidR="00A319AB" w:rsidRDefault="00A319AB" w:rsidP="00A319AB">
                      <w:pPr>
                        <w:spacing w:after="163"/>
                        <w:rPr>
                          <w:sz w:val="18"/>
                          <w:szCs w:val="18"/>
                        </w:rPr>
                      </w:pPr>
                      <w:r>
                        <w:rPr>
                          <w:sz w:val="18"/>
                          <w:szCs w:val="18"/>
                        </w:rPr>
                        <w:t>Linux</w:t>
                      </w:r>
                    </w:p>
                  </w:txbxContent>
                </v:textbox>
              </v:oval>
              <v:line id="_x0000_s1074" style="position:absolute;flip:x" from="4594225,253365" to="4601210,835025"/>
              <v:line id="_x0000_s1075" style="position:absolute;flip:x y" from="4595495,2065020" to="4602480,2646680"/>
              <v:line id="_x0000_s1076" style="position:absolute;flip:x" from="2720340,2768599" to="2727325,3350259"/>
              <v:line id="_x0000_s1077" style="position:absolute;flip:y" from="2702560,4590414" to="2709545,5158104"/>
              <v:line id="_x0000_s1078" style="position:absolute" from="4156710,1405254" to="5052060,1405889"/>
              <v:rect id="_x0000_s1079" style="position:absolute;left:3829050;top:5124448;width:2012315;height:1533524">
                <v:textbox>
                  <w:txbxContent>
                    <w:p w:rsidR="00A319AB" w:rsidRDefault="00A319AB" w:rsidP="00A319AB">
                      <w:pPr>
                        <w:spacing w:after="163"/>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rsidR="00A319AB" w:rsidRDefault="00A319AB" w:rsidP="00A319AB">
                      <w:pPr>
                        <w:spacing w:after="163"/>
                        <w:ind w:firstLineChars="800" w:firstLine="880"/>
                        <w:rPr>
                          <w:sz w:val="11"/>
                          <w:szCs w:val="11"/>
                        </w:rPr>
                      </w:pPr>
                      <w:r>
                        <w:rPr>
                          <w:rFonts w:hint="eastAsia"/>
                          <w:sz w:val="11"/>
                          <w:szCs w:val="11"/>
                        </w:rPr>
                        <w:t>：任务调度</w:t>
                      </w:r>
                    </w:p>
                    <w:p w:rsidR="00A319AB" w:rsidRDefault="00A319AB" w:rsidP="00A319AB">
                      <w:pPr>
                        <w:spacing w:after="163"/>
                        <w:rPr>
                          <w:sz w:val="11"/>
                          <w:szCs w:val="11"/>
                        </w:rPr>
                      </w:pPr>
                      <w:r>
                        <w:rPr>
                          <w:sz w:val="11"/>
                          <w:szCs w:val="11"/>
                        </w:rPr>
                        <w:t xml:space="preserve">                </w:t>
                      </w:r>
                      <w:r>
                        <w:rPr>
                          <w:rFonts w:hint="eastAsia"/>
                          <w:sz w:val="11"/>
                          <w:szCs w:val="11"/>
                        </w:rPr>
                        <w:t>：结果反馈</w:t>
                      </w:r>
                    </w:p>
                    <w:p w:rsidR="00A319AB" w:rsidRDefault="00A319AB" w:rsidP="00A319AB">
                      <w:pPr>
                        <w:spacing w:after="163"/>
                        <w:ind w:firstLineChars="800" w:firstLine="880"/>
                        <w:rPr>
                          <w:sz w:val="11"/>
                          <w:szCs w:val="11"/>
                        </w:rPr>
                      </w:pPr>
                      <w:r>
                        <w:rPr>
                          <w:rFonts w:hint="eastAsia"/>
                          <w:sz w:val="11"/>
                          <w:szCs w:val="11"/>
                        </w:rPr>
                        <w:t>：心跳机制</w:t>
                      </w:r>
                    </w:p>
                    <w:p w:rsidR="00A319AB" w:rsidRDefault="00A319AB" w:rsidP="00A319AB">
                      <w:pPr>
                        <w:spacing w:after="163"/>
                        <w:rPr>
                          <w:sz w:val="11"/>
                          <w:szCs w:val="11"/>
                        </w:rPr>
                      </w:pPr>
                      <w:r>
                        <w:rPr>
                          <w:sz w:val="11"/>
                          <w:szCs w:val="11"/>
                        </w:rPr>
                        <w:t xml:space="preserve">               </w:t>
                      </w:r>
                      <w:r>
                        <w:rPr>
                          <w:rFonts w:hint="eastAsia"/>
                          <w:sz w:val="11"/>
                          <w:szCs w:val="11"/>
                        </w:rPr>
                        <w:t>：</w:t>
                      </w:r>
                      <w:proofErr w:type="spellStart"/>
                      <w:r>
                        <w:rPr>
                          <w:sz w:val="11"/>
                          <w:szCs w:val="11"/>
                        </w:rPr>
                        <w:t>NameNode</w:t>
                      </w:r>
                      <w:proofErr w:type="spellEnd"/>
                      <w:r>
                        <w:rPr>
                          <w:rFonts w:hint="eastAsia"/>
                          <w:sz w:val="11"/>
                          <w:szCs w:val="11"/>
                        </w:rPr>
                        <w:t>与</w:t>
                      </w:r>
                      <w:proofErr w:type="spellStart"/>
                      <w:r>
                        <w:rPr>
                          <w:sz w:val="11"/>
                          <w:szCs w:val="11"/>
                        </w:rPr>
                        <w:t>SecondaryNameNode</w:t>
                      </w:r>
                      <w:proofErr w:type="spellEnd"/>
                      <w:r>
                        <w:rPr>
                          <w:rFonts w:hint="eastAsia"/>
                          <w:sz w:val="11"/>
                          <w:szCs w:val="11"/>
                        </w:rPr>
                        <w:t>通讯</w:t>
                      </w:r>
                    </w:p>
                    <w:p w:rsidR="00A319AB" w:rsidRDefault="00A319AB" w:rsidP="00A319AB">
                      <w:pPr>
                        <w:spacing w:after="163"/>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80" type="#_x0000_t13" style="position:absolute;left:3928110;top:5563233;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1" type="#_x0000_t66" style="position:absolute;left:3939540;top:5888352;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82" type="#_x0000_t69" style="position:absolute;left:3957320;top:6210297;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83" type="#_x0000_t70" style="position:absolute;left:1040130;top:1156969;width:91440;height:271780" fillcolor="#92d050"/>
              <v:shape id="_x0000_s1084" type="#_x0000_t13" style="position:absolute;left:1504315;top:666115;width:2133600;height:152400" fillcolor="yellow"/>
              <v:shape id="_x0000_s1085" type="#_x0000_t66" style="position:absolute;left:1504315;top:830580;width:2108200;height:139700" fillcolor="#00b0f0"/>
              <v:shape id="_x0000_s1086" type="#_x0000_t69" style="position:absolute;left:1492885;top:1012190;width:2197100;height:165100" fillcolor="red"/>
              <v:shape id="_x0000_s1087" type="#_x0000_t69" style="position:absolute;left:3951605;top:6497317;width:457200;height:76200" fillcolor="#92d050"/>
              <w10:anchorlock/>
            </v:group>
          </w:pict>
        </w:r>
      </w:ins>
    </w:p>
    <w:p w:rsidR="00A319AB" w:rsidRDefault="00A319AB" w:rsidP="00A319AB">
      <w:pPr>
        <w:pStyle w:val="a3"/>
        <w:spacing w:after="163"/>
        <w:jc w:val="center"/>
        <w:rPr>
          <w:ins w:id="58" w:author="Admin" w:date="2020-01-03T14:58:00Z"/>
          <w:rFonts w:ascii="宋体" w:eastAsia="宋体" w:hAnsi="宋体"/>
        </w:rPr>
      </w:pPr>
      <w:ins w:id="59" w:author="Admin" w:date="2020-01-03T14:58:00Z">
        <w:r>
          <w:rPr>
            <w:rFonts w:ascii="宋体" w:eastAsia="宋体" w:hAnsi="宋体" w:hint="eastAsia"/>
          </w:rPr>
          <w:t>图</w:t>
        </w:r>
        <w:r>
          <w:rPr>
            <w:rFonts w:ascii="宋体" w:eastAsia="宋体" w:hAnsi="宋体"/>
          </w:rPr>
          <w:t xml:space="preserve"> </w:t>
        </w:r>
        <w:r>
          <w:rPr>
            <w:rFonts w:ascii="宋体" w:eastAsia="宋体" w:hAnsi="宋体"/>
          </w:rPr>
          <w:fldChar w:fldCharType="begin"/>
        </w:r>
        <w:r>
          <w:rPr>
            <w:rFonts w:ascii="宋体" w:eastAsia="宋体" w:hAnsi="宋体"/>
          </w:rPr>
          <w:instrText xml:space="preserve"> SEQ </w:instrText>
        </w:r>
        <w:r>
          <w:rPr>
            <w:rFonts w:ascii="宋体" w:eastAsia="宋体" w:hAnsi="宋体" w:hint="eastAsia"/>
          </w:rPr>
          <w:instrText>图</w:instrText>
        </w:r>
        <w:r>
          <w:rPr>
            <w:rFonts w:ascii="宋体" w:eastAsia="宋体" w:hAnsi="宋体"/>
          </w:rPr>
          <w:instrText xml:space="preserve"> \* ARABIC </w:instrText>
        </w:r>
        <w:r>
          <w:rPr>
            <w:rFonts w:ascii="宋体" w:eastAsia="宋体" w:hAnsi="宋体"/>
          </w:rPr>
          <w:fldChar w:fldCharType="separate"/>
        </w:r>
        <w:r>
          <w:rPr>
            <w:rFonts w:ascii="宋体" w:eastAsia="宋体" w:hAnsi="宋体"/>
          </w:rPr>
          <w:t>2</w:t>
        </w:r>
        <w:r>
          <w:rPr>
            <w:rFonts w:ascii="宋体" w:eastAsia="宋体" w:hAnsi="宋体"/>
          </w:rPr>
          <w:fldChar w:fldCharType="end"/>
        </w:r>
        <w:r>
          <w:rPr>
            <w:rFonts w:ascii="宋体" w:eastAsia="宋体" w:hAnsi="宋体" w:hint="eastAsia"/>
          </w:rPr>
          <w:t>系统节点分布架构图</w:t>
        </w:r>
      </w:ins>
    </w:p>
    <w:p w:rsidR="00A319AB" w:rsidRDefault="00A319AB" w:rsidP="00A319AB">
      <w:pPr>
        <w:widowControl/>
        <w:spacing w:afterLines="0"/>
        <w:jc w:val="left"/>
        <w:rPr>
          <w:ins w:id="60" w:author="Admin" w:date="2020-01-03T14:58:00Z"/>
          <w:rFonts w:ascii="宋体"/>
          <w:b/>
          <w:bCs/>
          <w:sz w:val="30"/>
          <w:szCs w:val="32"/>
        </w:rPr>
      </w:pPr>
    </w:p>
    <w:p w:rsidR="00A319AB" w:rsidRDefault="00A319AB" w:rsidP="00A319AB">
      <w:pPr>
        <w:spacing w:after="163"/>
        <w:rPr>
          <w:rFonts w:ascii="宋体" w:hAnsi="宋体" w:cs="宋体"/>
        </w:rPr>
        <w:pPrChange w:id="61" w:author="Admin" w:date="2020-01-03T14:58:00Z">
          <w:pPr>
            <w:spacing w:after="163"/>
            <w:ind w:firstLine="420"/>
          </w:pPr>
        </w:pPrChange>
      </w:pPr>
    </w:p>
    <w:p w:rsidR="000D0901" w:rsidRDefault="000D0901" w:rsidP="00D61E64">
      <w:pPr>
        <w:spacing w:after="163"/>
        <w:ind w:firstLine="420"/>
        <w:rPr>
          <w:rFonts w:ascii="宋体"/>
        </w:rPr>
      </w:pPr>
      <w:r>
        <w:rPr>
          <w:rFonts w:ascii="宋体"/>
        </w:rPr>
        <w:tab/>
      </w:r>
      <w:bookmarkStart w:id="62" w:name="_Toc5815221"/>
    </w:p>
    <w:p w:rsidR="000D0901" w:rsidRDefault="00955137">
      <w:pPr>
        <w:pStyle w:val="1"/>
        <w:spacing w:after="163"/>
        <w:rPr>
          <w:ins w:id="63" w:author="Admin" w:date="2020-01-03T15:02:00Z"/>
          <w:rFonts w:ascii="宋体" w:hAnsi="宋体" w:hint="eastAsia"/>
        </w:rPr>
      </w:pPr>
      <w:ins w:id="64" w:author="Admin" w:date="2020-01-03T15:01:00Z">
        <w:r>
          <w:rPr>
            <w:rFonts w:ascii="宋体" w:hAnsi="宋体" w:hint="eastAsia"/>
          </w:rPr>
          <w:lastRenderedPageBreak/>
          <w:t>二</w:t>
        </w:r>
      </w:ins>
      <w:del w:id="65" w:author="Admin" w:date="2020-01-03T15:01:00Z">
        <w:r w:rsidR="000D0901" w:rsidDel="00955137">
          <w:rPr>
            <w:rFonts w:ascii="宋体" w:hAnsi="宋体" w:hint="eastAsia"/>
          </w:rPr>
          <w:delText>三</w:delText>
        </w:r>
      </w:del>
      <w:r w:rsidR="000D0901">
        <w:rPr>
          <w:rFonts w:ascii="宋体" w:hAnsi="宋体" w:hint="eastAsia"/>
        </w:rPr>
        <w:t>、程序</w:t>
      </w:r>
      <w:del w:id="66" w:author="Admin" w:date="2020-01-03T15:02:00Z">
        <w:r w:rsidR="000D0901" w:rsidDel="00955137">
          <w:rPr>
            <w:rFonts w:ascii="宋体" w:hAnsi="宋体" w:hint="eastAsia"/>
          </w:rPr>
          <w:delText>总体</w:delText>
        </w:r>
      </w:del>
      <w:r w:rsidR="000D0901">
        <w:rPr>
          <w:rFonts w:ascii="宋体" w:hAnsi="宋体" w:hint="eastAsia"/>
        </w:rPr>
        <w:t>设计</w:t>
      </w:r>
      <w:bookmarkEnd w:id="62"/>
    </w:p>
    <w:p w:rsidR="00955137" w:rsidRPr="00955137" w:rsidRDefault="00955137" w:rsidP="00955137">
      <w:pPr>
        <w:spacing w:after="163"/>
        <w:rPr>
          <w:rPrChange w:id="67" w:author="Admin" w:date="2020-01-03T15:02:00Z">
            <w:rPr>
              <w:rFonts w:ascii="宋体"/>
            </w:rPr>
          </w:rPrChange>
        </w:rPr>
        <w:pPrChange w:id="68" w:author="Admin" w:date="2020-01-03T15:02:00Z">
          <w:pPr>
            <w:pStyle w:val="1"/>
            <w:spacing w:after="163"/>
          </w:pPr>
        </w:pPrChange>
      </w:pPr>
      <w:ins w:id="69" w:author="Admin" w:date="2020-01-03T15:02:00Z">
        <w:r>
          <w:rPr>
            <w:rFonts w:hint="eastAsia"/>
          </w:rPr>
          <w:t xml:space="preserve">2.1 </w:t>
        </w:r>
        <w:r>
          <w:rPr>
            <w:rFonts w:hint="eastAsia"/>
          </w:rPr>
          <w:t>程序总体框架</w:t>
        </w:r>
      </w:ins>
    </w:p>
    <w:p w:rsidR="000D0901" w:rsidRDefault="000D0901">
      <w:pPr>
        <w:pStyle w:val="2"/>
        <w:spacing w:after="163"/>
        <w:rPr>
          <w:ins w:id="70" w:author="Admin" w:date="2020-01-03T15:05:00Z"/>
          <w:rFonts w:hint="eastAsia"/>
        </w:rPr>
      </w:pPr>
      <w:bookmarkStart w:id="71" w:name="_Toc5815222"/>
      <w:del w:id="72" w:author="Admin" w:date="2020-01-03T15:02:00Z">
        <w:r w:rsidDel="00955137">
          <w:delText>3</w:delText>
        </w:r>
      </w:del>
      <w:ins w:id="73" w:author="Admin" w:date="2020-01-03T15:02:00Z">
        <w:r w:rsidR="00955137">
          <w:t>2</w:t>
        </w:r>
      </w:ins>
      <w:r>
        <w:t>.</w:t>
      </w:r>
      <w:del w:id="74" w:author="Admin" w:date="2020-01-03T15:02:00Z">
        <w:r w:rsidDel="00955137">
          <w:delText>1</w:delText>
        </w:r>
      </w:del>
      <w:ins w:id="75" w:author="Admin" w:date="2020-01-03T15:02:00Z">
        <w:r w:rsidR="00955137">
          <w:t>2</w:t>
        </w:r>
      </w:ins>
      <w:r>
        <w:t xml:space="preserve"> </w:t>
      </w:r>
      <w:r>
        <w:rPr>
          <w:rFonts w:hint="eastAsia"/>
        </w:rPr>
        <w:t>程序</w:t>
      </w:r>
      <w:del w:id="76" w:author="Admin" w:date="2020-01-03T15:28:00Z">
        <w:r w:rsidDel="000B1C3E">
          <w:rPr>
            <w:rFonts w:hint="eastAsia"/>
          </w:rPr>
          <w:delText>算法</w:delText>
        </w:r>
      </w:del>
      <w:r>
        <w:rPr>
          <w:rFonts w:hint="eastAsia"/>
        </w:rPr>
        <w:t>设计</w:t>
      </w:r>
      <w:bookmarkEnd w:id="71"/>
    </w:p>
    <w:p w:rsidR="009B799D" w:rsidRDefault="00955137" w:rsidP="00955137">
      <w:pPr>
        <w:spacing w:after="163"/>
        <w:rPr>
          <w:ins w:id="77" w:author="Admin" w:date="2020-01-03T15:14:00Z"/>
          <w:rFonts w:hint="eastAsia"/>
        </w:rPr>
        <w:pPrChange w:id="78" w:author="Admin" w:date="2020-01-03T15:05:00Z">
          <w:pPr>
            <w:pStyle w:val="2"/>
            <w:spacing w:after="163"/>
          </w:pPr>
        </w:pPrChange>
      </w:pPr>
      <w:ins w:id="79" w:author="Admin" w:date="2020-01-03T15:05:00Z">
        <w:r>
          <w:rPr>
            <w:rFonts w:hint="eastAsia"/>
          </w:rPr>
          <w:t xml:space="preserve">2.2.1 </w:t>
        </w:r>
        <w:r>
          <w:rPr>
            <w:rFonts w:hint="eastAsia"/>
          </w:rPr>
          <w:t>数据接口模块设计</w:t>
        </w:r>
      </w:ins>
    </w:p>
    <w:p w:rsidR="00955137" w:rsidRDefault="009B799D" w:rsidP="00955137">
      <w:pPr>
        <w:spacing w:after="163"/>
        <w:rPr>
          <w:ins w:id="80" w:author="Admin" w:date="2020-01-03T15:28:00Z"/>
          <w:rFonts w:hint="eastAsia"/>
        </w:rPr>
        <w:pPrChange w:id="81" w:author="Admin" w:date="2020-01-03T15:05:00Z">
          <w:pPr>
            <w:pStyle w:val="2"/>
            <w:spacing w:after="163"/>
          </w:pPr>
        </w:pPrChange>
      </w:pPr>
      <w:ins w:id="82" w:author="Admin" w:date="2020-01-03T15:14:00Z">
        <w:r>
          <w:rPr>
            <w:rFonts w:hint="eastAsia"/>
          </w:rPr>
          <w:t>2.2.2</w:t>
        </w:r>
      </w:ins>
      <w:ins w:id="83" w:author="Admin" w:date="2020-01-03T15:12:00Z">
        <w:r w:rsidR="00D77C7A">
          <w:rPr>
            <w:rFonts w:hint="eastAsia"/>
          </w:rPr>
          <w:t>接口数据结构设计</w:t>
        </w:r>
      </w:ins>
    </w:p>
    <w:p w:rsidR="000B1C3E" w:rsidRDefault="000B1C3E" w:rsidP="000B1C3E">
      <w:pPr>
        <w:pStyle w:val="2"/>
        <w:spacing w:after="163"/>
        <w:rPr>
          <w:ins w:id="84" w:author="Admin" w:date="2020-01-03T15:28:00Z"/>
        </w:rPr>
      </w:pPr>
      <w:ins w:id="85" w:author="Admin" w:date="2020-01-03T15:28:00Z">
        <w:r>
          <w:rPr>
            <w:rFonts w:hint="eastAsia"/>
          </w:rPr>
          <w:t>（不是数据字典，不要用这种方式表示）</w:t>
        </w:r>
      </w:ins>
    </w:p>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526"/>
        <w:gridCol w:w="1002"/>
        <w:gridCol w:w="1002"/>
        <w:gridCol w:w="1004"/>
        <w:gridCol w:w="847"/>
        <w:gridCol w:w="1006"/>
      </w:tblGrid>
      <w:tr w:rsidR="000B1C3E" w:rsidTr="001F32BE">
        <w:trPr>
          <w:trHeight w:val="1401"/>
          <w:ins w:id="86" w:author="Admin" w:date="2020-01-03T15:28:00Z"/>
        </w:trPr>
        <w:tc>
          <w:tcPr>
            <w:tcW w:w="1131" w:type="pct"/>
            <w:shd w:val="clear" w:color="auto" w:fill="D9D9D9"/>
            <w:vAlign w:val="center"/>
          </w:tcPr>
          <w:p w:rsidR="000B1C3E" w:rsidRDefault="000B1C3E" w:rsidP="001F32BE">
            <w:pPr>
              <w:spacing w:after="163"/>
              <w:jc w:val="center"/>
              <w:rPr>
                <w:ins w:id="87" w:author="Admin" w:date="2020-01-03T15:28:00Z"/>
                <w:rFonts w:ascii="宋体"/>
                <w:color w:val="000000"/>
                <w:szCs w:val="21"/>
              </w:rPr>
            </w:pPr>
            <w:ins w:id="88" w:author="Admin" w:date="2020-01-03T15:28:00Z">
              <w:r>
                <w:rPr>
                  <w:rFonts w:ascii="宋体" w:hAnsi="宋体"/>
                  <w:b/>
                  <w:bCs/>
                  <w:sz w:val="30"/>
                  <w:szCs w:val="32"/>
                </w:rPr>
                <w:t xml:space="preserve">  </w:t>
              </w:r>
              <w:r>
                <w:rPr>
                  <w:rFonts w:ascii="宋体" w:hAnsi="宋体" w:hint="eastAsia"/>
                  <w:color w:val="000000"/>
                  <w:szCs w:val="21"/>
                </w:rPr>
                <w:t>字段名称</w:t>
              </w:r>
            </w:ins>
          </w:p>
        </w:tc>
        <w:tc>
          <w:tcPr>
            <w:tcW w:w="924" w:type="pct"/>
            <w:shd w:val="clear" w:color="auto" w:fill="D9D9D9"/>
            <w:vAlign w:val="center"/>
          </w:tcPr>
          <w:p w:rsidR="000B1C3E" w:rsidRDefault="000B1C3E" w:rsidP="001F32BE">
            <w:pPr>
              <w:spacing w:after="163"/>
              <w:jc w:val="center"/>
              <w:rPr>
                <w:ins w:id="89" w:author="Admin" w:date="2020-01-03T15:28:00Z"/>
                <w:rFonts w:ascii="宋体"/>
                <w:color w:val="000000"/>
                <w:szCs w:val="21"/>
              </w:rPr>
            </w:pPr>
            <w:ins w:id="90" w:author="Admin" w:date="2020-01-03T15:28:00Z">
              <w:r>
                <w:rPr>
                  <w:rFonts w:ascii="宋体" w:hAnsi="宋体" w:hint="eastAsia"/>
                  <w:color w:val="000000"/>
                  <w:szCs w:val="21"/>
                </w:rPr>
                <w:t>数据类型</w:t>
              </w:r>
            </w:ins>
          </w:p>
          <w:p w:rsidR="000B1C3E" w:rsidRDefault="000B1C3E" w:rsidP="001F32BE">
            <w:pPr>
              <w:spacing w:after="163"/>
              <w:jc w:val="center"/>
              <w:rPr>
                <w:ins w:id="91" w:author="Admin" w:date="2020-01-03T15:28:00Z"/>
                <w:rFonts w:ascii="宋体"/>
                <w:color w:val="000000"/>
                <w:szCs w:val="21"/>
              </w:rPr>
            </w:pPr>
            <w:ins w:id="92" w:author="Admin" w:date="2020-01-03T15:28:00Z">
              <w:r>
                <w:rPr>
                  <w:rFonts w:ascii="宋体" w:hAnsi="宋体" w:hint="eastAsia"/>
                  <w:color w:val="000000"/>
                  <w:szCs w:val="21"/>
                </w:rPr>
                <w:t>（精度范围）</w:t>
              </w:r>
            </w:ins>
          </w:p>
        </w:tc>
        <w:tc>
          <w:tcPr>
            <w:tcW w:w="607" w:type="pct"/>
            <w:shd w:val="clear" w:color="auto" w:fill="D9D9D9"/>
            <w:vAlign w:val="center"/>
          </w:tcPr>
          <w:p w:rsidR="000B1C3E" w:rsidRDefault="000B1C3E" w:rsidP="001F32BE">
            <w:pPr>
              <w:spacing w:after="163"/>
              <w:jc w:val="center"/>
              <w:rPr>
                <w:ins w:id="93" w:author="Admin" w:date="2020-01-03T15:28:00Z"/>
                <w:rFonts w:ascii="宋体"/>
                <w:color w:val="000000"/>
                <w:szCs w:val="21"/>
              </w:rPr>
            </w:pPr>
            <w:ins w:id="94" w:author="Admin" w:date="2020-01-03T15:28:00Z">
              <w:r>
                <w:rPr>
                  <w:rFonts w:ascii="宋体" w:hAnsi="宋体" w:hint="eastAsia"/>
                  <w:color w:val="000000"/>
                  <w:szCs w:val="21"/>
                </w:rPr>
                <w:t>主键</w:t>
              </w:r>
            </w:ins>
          </w:p>
        </w:tc>
        <w:tc>
          <w:tcPr>
            <w:tcW w:w="607" w:type="pct"/>
            <w:shd w:val="clear" w:color="auto" w:fill="D9D9D9"/>
            <w:vAlign w:val="center"/>
          </w:tcPr>
          <w:p w:rsidR="000B1C3E" w:rsidRDefault="000B1C3E" w:rsidP="001F32BE">
            <w:pPr>
              <w:spacing w:after="163"/>
              <w:jc w:val="center"/>
              <w:rPr>
                <w:ins w:id="95" w:author="Admin" w:date="2020-01-03T15:28:00Z"/>
                <w:rFonts w:ascii="宋体"/>
                <w:color w:val="000000"/>
                <w:szCs w:val="21"/>
              </w:rPr>
            </w:pPr>
            <w:proofErr w:type="gramStart"/>
            <w:ins w:id="96" w:author="Admin" w:date="2020-01-03T15:28:00Z">
              <w:r>
                <w:rPr>
                  <w:rFonts w:ascii="宋体" w:hAnsi="宋体" w:hint="eastAsia"/>
                  <w:color w:val="000000"/>
                  <w:szCs w:val="21"/>
                </w:rPr>
                <w:t>外键</w:t>
              </w:r>
              <w:proofErr w:type="gramEnd"/>
            </w:ins>
          </w:p>
        </w:tc>
        <w:tc>
          <w:tcPr>
            <w:tcW w:w="608" w:type="pct"/>
            <w:shd w:val="clear" w:color="auto" w:fill="D9D9D9"/>
            <w:vAlign w:val="center"/>
          </w:tcPr>
          <w:p w:rsidR="000B1C3E" w:rsidRDefault="000B1C3E" w:rsidP="001F32BE">
            <w:pPr>
              <w:spacing w:after="163"/>
              <w:jc w:val="center"/>
              <w:rPr>
                <w:ins w:id="97" w:author="Admin" w:date="2020-01-03T15:28:00Z"/>
                <w:rFonts w:ascii="宋体"/>
                <w:color w:val="000000"/>
                <w:szCs w:val="21"/>
              </w:rPr>
            </w:pPr>
            <w:ins w:id="98" w:author="Admin" w:date="2020-01-03T15:28:00Z">
              <w:r>
                <w:rPr>
                  <w:rFonts w:ascii="宋体" w:hAnsi="宋体" w:hint="eastAsia"/>
                  <w:color w:val="000000"/>
                  <w:szCs w:val="21"/>
                </w:rPr>
                <w:t>允许为空</w:t>
              </w:r>
              <w:r>
                <w:rPr>
                  <w:rFonts w:ascii="宋体" w:hAnsi="宋体"/>
                  <w:color w:val="000000"/>
                  <w:szCs w:val="21"/>
                </w:rPr>
                <w:t>Y/N</w:t>
              </w:r>
            </w:ins>
          </w:p>
        </w:tc>
        <w:tc>
          <w:tcPr>
            <w:tcW w:w="513" w:type="pct"/>
            <w:shd w:val="clear" w:color="auto" w:fill="D9D9D9"/>
            <w:vAlign w:val="center"/>
          </w:tcPr>
          <w:p w:rsidR="000B1C3E" w:rsidRDefault="000B1C3E" w:rsidP="001F32BE">
            <w:pPr>
              <w:spacing w:after="163"/>
              <w:jc w:val="center"/>
              <w:rPr>
                <w:ins w:id="99" w:author="Admin" w:date="2020-01-03T15:28:00Z"/>
                <w:rFonts w:ascii="宋体"/>
                <w:color w:val="000000"/>
                <w:szCs w:val="21"/>
              </w:rPr>
            </w:pPr>
            <w:ins w:id="100" w:author="Admin" w:date="2020-01-03T15:28:00Z">
              <w:r>
                <w:rPr>
                  <w:rFonts w:ascii="宋体" w:hAnsi="宋体" w:hint="eastAsia"/>
                  <w:color w:val="000000"/>
                  <w:szCs w:val="21"/>
                </w:rPr>
                <w:t>唯一</w:t>
              </w:r>
              <w:r>
                <w:rPr>
                  <w:rFonts w:ascii="宋体" w:hAnsi="宋体"/>
                  <w:color w:val="000000"/>
                  <w:szCs w:val="21"/>
                </w:rPr>
                <w:t>Y/N</w:t>
              </w:r>
            </w:ins>
          </w:p>
        </w:tc>
        <w:tc>
          <w:tcPr>
            <w:tcW w:w="609" w:type="pct"/>
            <w:shd w:val="clear" w:color="auto" w:fill="D9D9D9"/>
            <w:vAlign w:val="center"/>
          </w:tcPr>
          <w:p w:rsidR="000B1C3E" w:rsidRDefault="000B1C3E" w:rsidP="001F32BE">
            <w:pPr>
              <w:spacing w:after="163"/>
              <w:jc w:val="center"/>
              <w:rPr>
                <w:ins w:id="101" w:author="Admin" w:date="2020-01-03T15:28:00Z"/>
                <w:rFonts w:ascii="宋体"/>
                <w:color w:val="000000"/>
                <w:szCs w:val="21"/>
              </w:rPr>
            </w:pPr>
            <w:ins w:id="102" w:author="Admin" w:date="2020-01-03T15:28:00Z">
              <w:r>
                <w:rPr>
                  <w:rFonts w:ascii="宋体" w:hAnsi="宋体" w:hint="eastAsia"/>
                  <w:color w:val="000000"/>
                  <w:szCs w:val="21"/>
                </w:rPr>
                <w:t>默认值</w:t>
              </w:r>
            </w:ins>
          </w:p>
        </w:tc>
      </w:tr>
      <w:tr w:rsidR="000B1C3E" w:rsidTr="001F32BE">
        <w:trPr>
          <w:trHeight w:val="538"/>
          <w:ins w:id="103" w:author="Admin" w:date="2020-01-03T15:28:00Z"/>
        </w:trPr>
        <w:tc>
          <w:tcPr>
            <w:tcW w:w="1131" w:type="pct"/>
            <w:vAlign w:val="center"/>
          </w:tcPr>
          <w:p w:rsidR="000B1C3E" w:rsidRDefault="000B1C3E" w:rsidP="001F32BE">
            <w:pPr>
              <w:spacing w:after="163"/>
              <w:jc w:val="center"/>
              <w:rPr>
                <w:ins w:id="104" w:author="Admin" w:date="2020-01-03T15:28:00Z"/>
                <w:rFonts w:ascii="宋体"/>
                <w:szCs w:val="21"/>
              </w:rPr>
            </w:pPr>
            <w:ins w:id="105" w:author="Admin" w:date="2020-01-03T15:28:00Z">
              <w:r>
                <w:rPr>
                  <w:rFonts w:ascii="宋体" w:hAnsi="宋体"/>
                  <w:szCs w:val="21"/>
                </w:rPr>
                <w:t>URL</w:t>
              </w:r>
            </w:ins>
          </w:p>
        </w:tc>
        <w:tc>
          <w:tcPr>
            <w:tcW w:w="924" w:type="pct"/>
            <w:vAlign w:val="center"/>
          </w:tcPr>
          <w:p w:rsidR="000B1C3E" w:rsidRDefault="000B1C3E" w:rsidP="001F32BE">
            <w:pPr>
              <w:spacing w:after="163"/>
              <w:jc w:val="center"/>
              <w:rPr>
                <w:ins w:id="106" w:author="Admin" w:date="2020-01-03T15:28:00Z"/>
                <w:rFonts w:ascii="宋体"/>
                <w:szCs w:val="21"/>
              </w:rPr>
            </w:pPr>
            <w:ins w:id="107" w:author="Admin" w:date="2020-01-03T15:28:00Z">
              <w:r>
                <w:rPr>
                  <w:rFonts w:ascii="宋体" w:hAnsi="宋体"/>
                  <w:szCs w:val="21"/>
                </w:rPr>
                <w:t>string</w:t>
              </w:r>
            </w:ins>
          </w:p>
        </w:tc>
        <w:tc>
          <w:tcPr>
            <w:tcW w:w="607" w:type="pct"/>
            <w:vAlign w:val="center"/>
          </w:tcPr>
          <w:p w:rsidR="000B1C3E" w:rsidRDefault="000B1C3E" w:rsidP="001F32BE">
            <w:pPr>
              <w:spacing w:after="163"/>
              <w:jc w:val="center"/>
              <w:rPr>
                <w:ins w:id="108" w:author="Admin" w:date="2020-01-03T15:28:00Z"/>
                <w:rFonts w:ascii="宋体"/>
                <w:szCs w:val="21"/>
              </w:rPr>
            </w:pPr>
            <w:ins w:id="109" w:author="Admin" w:date="2020-01-03T15:28:00Z">
              <w:r>
                <w:rPr>
                  <w:rFonts w:ascii="宋体" w:hAnsi="宋体" w:hint="eastAsia"/>
                  <w:szCs w:val="21"/>
                </w:rPr>
                <w:t>是</w:t>
              </w:r>
            </w:ins>
          </w:p>
        </w:tc>
        <w:tc>
          <w:tcPr>
            <w:tcW w:w="607" w:type="pct"/>
            <w:vAlign w:val="center"/>
          </w:tcPr>
          <w:p w:rsidR="000B1C3E" w:rsidRDefault="000B1C3E" w:rsidP="001F32BE">
            <w:pPr>
              <w:spacing w:after="163"/>
              <w:jc w:val="center"/>
              <w:rPr>
                <w:ins w:id="110" w:author="Admin" w:date="2020-01-03T15:28:00Z"/>
              </w:rPr>
            </w:pPr>
            <w:ins w:id="111" w:author="Admin" w:date="2020-01-03T15:28:00Z">
              <w:r>
                <w:rPr>
                  <w:rFonts w:ascii="宋体" w:hAnsi="宋体" w:hint="eastAsia"/>
                  <w:szCs w:val="21"/>
                </w:rPr>
                <w:t>否</w:t>
              </w:r>
            </w:ins>
          </w:p>
        </w:tc>
        <w:tc>
          <w:tcPr>
            <w:tcW w:w="608" w:type="pct"/>
            <w:vAlign w:val="center"/>
          </w:tcPr>
          <w:p w:rsidR="000B1C3E" w:rsidRDefault="000B1C3E" w:rsidP="001F32BE">
            <w:pPr>
              <w:spacing w:after="163"/>
              <w:jc w:val="center"/>
              <w:rPr>
                <w:ins w:id="112" w:author="Admin" w:date="2020-01-03T15:28:00Z"/>
                <w:rFonts w:ascii="宋体"/>
                <w:szCs w:val="21"/>
              </w:rPr>
            </w:pPr>
            <w:ins w:id="113" w:author="Admin" w:date="2020-01-03T15:28:00Z">
              <w:r>
                <w:rPr>
                  <w:rFonts w:ascii="宋体" w:hAnsi="宋体"/>
                  <w:szCs w:val="21"/>
                </w:rPr>
                <w:t>N</w:t>
              </w:r>
            </w:ins>
          </w:p>
        </w:tc>
        <w:tc>
          <w:tcPr>
            <w:tcW w:w="513" w:type="pct"/>
            <w:vAlign w:val="center"/>
          </w:tcPr>
          <w:p w:rsidR="000B1C3E" w:rsidRDefault="000B1C3E" w:rsidP="001F32BE">
            <w:pPr>
              <w:spacing w:after="163"/>
              <w:jc w:val="center"/>
              <w:rPr>
                <w:ins w:id="114" w:author="Admin" w:date="2020-01-03T15:28:00Z"/>
                <w:rFonts w:ascii="宋体"/>
                <w:szCs w:val="21"/>
              </w:rPr>
            </w:pPr>
            <w:ins w:id="115" w:author="Admin" w:date="2020-01-03T15:28:00Z">
              <w:r>
                <w:rPr>
                  <w:rFonts w:ascii="宋体" w:hAnsi="宋体"/>
                  <w:szCs w:val="21"/>
                </w:rPr>
                <w:t>Y</w:t>
              </w:r>
            </w:ins>
          </w:p>
        </w:tc>
        <w:tc>
          <w:tcPr>
            <w:tcW w:w="609" w:type="pct"/>
            <w:vAlign w:val="center"/>
          </w:tcPr>
          <w:p w:rsidR="000B1C3E" w:rsidRDefault="000B1C3E" w:rsidP="001F32BE">
            <w:pPr>
              <w:spacing w:after="163"/>
              <w:jc w:val="center"/>
              <w:rPr>
                <w:ins w:id="116" w:author="Admin" w:date="2020-01-03T15:28:00Z"/>
                <w:rFonts w:ascii="宋体"/>
                <w:szCs w:val="21"/>
              </w:rPr>
            </w:pPr>
          </w:p>
        </w:tc>
      </w:tr>
      <w:tr w:rsidR="000B1C3E" w:rsidTr="001F32BE">
        <w:trPr>
          <w:trHeight w:val="538"/>
          <w:ins w:id="117" w:author="Admin" w:date="2020-01-03T15:28:00Z"/>
        </w:trPr>
        <w:tc>
          <w:tcPr>
            <w:tcW w:w="1131" w:type="pct"/>
            <w:vAlign w:val="center"/>
          </w:tcPr>
          <w:p w:rsidR="000B1C3E" w:rsidRDefault="000B1C3E" w:rsidP="001F32BE">
            <w:pPr>
              <w:spacing w:after="163"/>
              <w:jc w:val="center"/>
              <w:rPr>
                <w:ins w:id="118" w:author="Admin" w:date="2020-01-03T15:28:00Z"/>
                <w:rFonts w:ascii="宋体"/>
                <w:szCs w:val="21"/>
              </w:rPr>
            </w:pPr>
            <w:ins w:id="119" w:author="Admin" w:date="2020-01-03T15:28:00Z">
              <w:r>
                <w:rPr>
                  <w:rFonts w:ascii="宋体" w:hAnsi="宋体"/>
                  <w:szCs w:val="21"/>
                </w:rPr>
                <w:t>ID</w:t>
              </w:r>
            </w:ins>
          </w:p>
        </w:tc>
        <w:tc>
          <w:tcPr>
            <w:tcW w:w="924" w:type="pct"/>
            <w:vAlign w:val="center"/>
          </w:tcPr>
          <w:p w:rsidR="000B1C3E" w:rsidRDefault="000B1C3E" w:rsidP="001F32BE">
            <w:pPr>
              <w:spacing w:after="163"/>
              <w:jc w:val="center"/>
              <w:rPr>
                <w:ins w:id="120" w:author="Admin" w:date="2020-01-03T15:28:00Z"/>
              </w:rPr>
            </w:pPr>
            <w:ins w:id="121" w:author="Admin" w:date="2020-01-03T15:28:00Z">
              <w:r>
                <w:rPr>
                  <w:rFonts w:ascii="宋体" w:hAnsi="宋体"/>
                  <w:szCs w:val="21"/>
                </w:rPr>
                <w:t>string</w:t>
              </w:r>
            </w:ins>
          </w:p>
        </w:tc>
        <w:tc>
          <w:tcPr>
            <w:tcW w:w="607" w:type="pct"/>
            <w:vAlign w:val="center"/>
          </w:tcPr>
          <w:p w:rsidR="000B1C3E" w:rsidRDefault="000B1C3E" w:rsidP="001F32BE">
            <w:pPr>
              <w:spacing w:after="163"/>
              <w:jc w:val="center"/>
              <w:rPr>
                <w:ins w:id="122" w:author="Admin" w:date="2020-01-03T15:28:00Z"/>
                <w:rFonts w:ascii="宋体"/>
                <w:szCs w:val="21"/>
              </w:rPr>
            </w:pPr>
            <w:ins w:id="123" w:author="Admin" w:date="2020-01-03T15:28:00Z">
              <w:r>
                <w:rPr>
                  <w:rFonts w:ascii="宋体" w:hAnsi="宋体" w:hint="eastAsia"/>
                  <w:szCs w:val="21"/>
                </w:rPr>
                <w:t>否</w:t>
              </w:r>
            </w:ins>
          </w:p>
        </w:tc>
        <w:tc>
          <w:tcPr>
            <w:tcW w:w="607" w:type="pct"/>
            <w:vAlign w:val="center"/>
          </w:tcPr>
          <w:p w:rsidR="000B1C3E" w:rsidRDefault="000B1C3E" w:rsidP="001F32BE">
            <w:pPr>
              <w:spacing w:after="163"/>
              <w:jc w:val="center"/>
              <w:rPr>
                <w:ins w:id="124" w:author="Admin" w:date="2020-01-03T15:28:00Z"/>
              </w:rPr>
            </w:pPr>
            <w:ins w:id="125" w:author="Admin" w:date="2020-01-03T15:28:00Z">
              <w:r>
                <w:rPr>
                  <w:rFonts w:ascii="宋体" w:hAnsi="宋体" w:hint="eastAsia"/>
                  <w:szCs w:val="21"/>
                </w:rPr>
                <w:t>否</w:t>
              </w:r>
            </w:ins>
          </w:p>
        </w:tc>
        <w:tc>
          <w:tcPr>
            <w:tcW w:w="608" w:type="pct"/>
            <w:vAlign w:val="center"/>
          </w:tcPr>
          <w:p w:rsidR="000B1C3E" w:rsidRDefault="000B1C3E" w:rsidP="001F32BE">
            <w:pPr>
              <w:spacing w:after="163"/>
              <w:jc w:val="center"/>
              <w:rPr>
                <w:ins w:id="126" w:author="Admin" w:date="2020-01-03T15:28:00Z"/>
              </w:rPr>
            </w:pPr>
            <w:ins w:id="127" w:author="Admin" w:date="2020-01-03T15:28:00Z">
              <w:r>
                <w:rPr>
                  <w:rFonts w:ascii="宋体" w:hAnsi="宋体"/>
                  <w:szCs w:val="21"/>
                </w:rPr>
                <w:t>N</w:t>
              </w:r>
            </w:ins>
          </w:p>
        </w:tc>
        <w:tc>
          <w:tcPr>
            <w:tcW w:w="513" w:type="pct"/>
            <w:vAlign w:val="center"/>
          </w:tcPr>
          <w:p w:rsidR="000B1C3E" w:rsidRDefault="000B1C3E" w:rsidP="001F32BE">
            <w:pPr>
              <w:spacing w:after="163"/>
              <w:jc w:val="center"/>
              <w:rPr>
                <w:ins w:id="128" w:author="Admin" w:date="2020-01-03T15:28:00Z"/>
                <w:rFonts w:ascii="宋体"/>
                <w:szCs w:val="21"/>
              </w:rPr>
            </w:pPr>
            <w:ins w:id="129" w:author="Admin" w:date="2020-01-03T15:28:00Z">
              <w:r>
                <w:rPr>
                  <w:rFonts w:ascii="宋体" w:hAnsi="宋体"/>
                  <w:szCs w:val="21"/>
                </w:rPr>
                <w:t>Y</w:t>
              </w:r>
            </w:ins>
          </w:p>
        </w:tc>
        <w:tc>
          <w:tcPr>
            <w:tcW w:w="609" w:type="pct"/>
            <w:vAlign w:val="center"/>
          </w:tcPr>
          <w:p w:rsidR="000B1C3E" w:rsidRDefault="000B1C3E" w:rsidP="001F32BE">
            <w:pPr>
              <w:spacing w:after="163"/>
              <w:jc w:val="center"/>
              <w:rPr>
                <w:ins w:id="130" w:author="Admin" w:date="2020-01-03T15:28:00Z"/>
                <w:rFonts w:ascii="宋体"/>
                <w:szCs w:val="21"/>
              </w:rPr>
            </w:pPr>
          </w:p>
        </w:tc>
      </w:tr>
      <w:tr w:rsidR="000B1C3E" w:rsidTr="001F32BE">
        <w:trPr>
          <w:trHeight w:val="538"/>
          <w:ins w:id="131" w:author="Admin" w:date="2020-01-03T15:28:00Z"/>
        </w:trPr>
        <w:tc>
          <w:tcPr>
            <w:tcW w:w="1131" w:type="pct"/>
            <w:vAlign w:val="center"/>
          </w:tcPr>
          <w:p w:rsidR="000B1C3E" w:rsidRDefault="000B1C3E" w:rsidP="001F32BE">
            <w:pPr>
              <w:spacing w:after="163"/>
              <w:jc w:val="center"/>
              <w:rPr>
                <w:ins w:id="132" w:author="Admin" w:date="2020-01-03T15:28:00Z"/>
                <w:rFonts w:ascii="宋体"/>
                <w:szCs w:val="21"/>
              </w:rPr>
            </w:pPr>
            <w:ins w:id="133" w:author="Admin" w:date="2020-01-03T15:28:00Z">
              <w:r>
                <w:rPr>
                  <w:rFonts w:ascii="宋体" w:hAnsi="宋体"/>
                  <w:szCs w:val="21"/>
                </w:rPr>
                <w:t>start</w:t>
              </w:r>
            </w:ins>
          </w:p>
        </w:tc>
        <w:tc>
          <w:tcPr>
            <w:tcW w:w="924" w:type="pct"/>
            <w:vAlign w:val="center"/>
          </w:tcPr>
          <w:p w:rsidR="000B1C3E" w:rsidRDefault="000B1C3E" w:rsidP="001F32BE">
            <w:pPr>
              <w:spacing w:after="163"/>
              <w:jc w:val="center"/>
              <w:rPr>
                <w:ins w:id="134" w:author="Admin" w:date="2020-01-03T15:28:00Z"/>
              </w:rPr>
            </w:pPr>
            <w:ins w:id="135" w:author="Admin" w:date="2020-01-03T15:28:00Z">
              <w:r>
                <w:rPr>
                  <w:rFonts w:ascii="宋体" w:hAnsi="宋体"/>
                  <w:szCs w:val="21"/>
                </w:rPr>
                <w:t>float</w:t>
              </w:r>
            </w:ins>
          </w:p>
        </w:tc>
        <w:tc>
          <w:tcPr>
            <w:tcW w:w="607" w:type="pct"/>
            <w:vAlign w:val="center"/>
          </w:tcPr>
          <w:p w:rsidR="000B1C3E" w:rsidRDefault="000B1C3E" w:rsidP="001F32BE">
            <w:pPr>
              <w:spacing w:after="163"/>
              <w:jc w:val="center"/>
              <w:rPr>
                <w:ins w:id="136" w:author="Admin" w:date="2020-01-03T15:28:00Z"/>
                <w:rFonts w:ascii="宋体"/>
                <w:szCs w:val="21"/>
              </w:rPr>
            </w:pPr>
            <w:ins w:id="137" w:author="Admin" w:date="2020-01-03T15:28:00Z">
              <w:r>
                <w:rPr>
                  <w:rFonts w:ascii="宋体" w:hAnsi="宋体" w:hint="eastAsia"/>
                  <w:szCs w:val="21"/>
                </w:rPr>
                <w:t>否</w:t>
              </w:r>
            </w:ins>
          </w:p>
        </w:tc>
        <w:tc>
          <w:tcPr>
            <w:tcW w:w="607" w:type="pct"/>
            <w:vAlign w:val="center"/>
          </w:tcPr>
          <w:p w:rsidR="000B1C3E" w:rsidRDefault="000B1C3E" w:rsidP="001F32BE">
            <w:pPr>
              <w:spacing w:after="163"/>
              <w:jc w:val="center"/>
              <w:rPr>
                <w:ins w:id="138" w:author="Admin" w:date="2020-01-03T15:28:00Z"/>
              </w:rPr>
            </w:pPr>
            <w:ins w:id="139" w:author="Admin" w:date="2020-01-03T15:28:00Z">
              <w:r>
                <w:rPr>
                  <w:rFonts w:ascii="宋体" w:hAnsi="宋体" w:hint="eastAsia"/>
                  <w:szCs w:val="21"/>
                </w:rPr>
                <w:t>否</w:t>
              </w:r>
            </w:ins>
          </w:p>
        </w:tc>
        <w:tc>
          <w:tcPr>
            <w:tcW w:w="608" w:type="pct"/>
            <w:vAlign w:val="center"/>
          </w:tcPr>
          <w:p w:rsidR="000B1C3E" w:rsidRDefault="000B1C3E" w:rsidP="001F32BE">
            <w:pPr>
              <w:spacing w:after="163"/>
              <w:jc w:val="center"/>
              <w:rPr>
                <w:ins w:id="140" w:author="Admin" w:date="2020-01-03T15:28:00Z"/>
              </w:rPr>
            </w:pPr>
            <w:ins w:id="141" w:author="Admin" w:date="2020-01-03T15:28:00Z">
              <w:r>
                <w:rPr>
                  <w:rFonts w:ascii="宋体" w:hAnsi="宋体"/>
                  <w:szCs w:val="21"/>
                </w:rPr>
                <w:t>N</w:t>
              </w:r>
            </w:ins>
          </w:p>
        </w:tc>
        <w:tc>
          <w:tcPr>
            <w:tcW w:w="513" w:type="pct"/>
            <w:vAlign w:val="center"/>
          </w:tcPr>
          <w:p w:rsidR="000B1C3E" w:rsidRDefault="000B1C3E" w:rsidP="001F32BE">
            <w:pPr>
              <w:spacing w:after="163"/>
              <w:jc w:val="center"/>
              <w:rPr>
                <w:ins w:id="142" w:author="Admin" w:date="2020-01-03T15:28:00Z"/>
              </w:rPr>
            </w:pPr>
            <w:ins w:id="143" w:author="Admin" w:date="2020-01-03T15:28:00Z">
              <w:r>
                <w:rPr>
                  <w:rFonts w:ascii="宋体" w:hAnsi="宋体"/>
                  <w:szCs w:val="21"/>
                </w:rPr>
                <w:t>N</w:t>
              </w:r>
            </w:ins>
          </w:p>
        </w:tc>
        <w:tc>
          <w:tcPr>
            <w:tcW w:w="609" w:type="pct"/>
            <w:vAlign w:val="center"/>
          </w:tcPr>
          <w:p w:rsidR="000B1C3E" w:rsidRDefault="000B1C3E" w:rsidP="001F32BE">
            <w:pPr>
              <w:spacing w:after="163"/>
              <w:jc w:val="center"/>
              <w:rPr>
                <w:ins w:id="144" w:author="Admin" w:date="2020-01-03T15:28:00Z"/>
              </w:rPr>
            </w:pPr>
            <w:ins w:id="145" w:author="Admin" w:date="2020-01-03T15:28:00Z">
              <w:r>
                <w:rPr>
                  <w:rFonts w:ascii="宋体"/>
                  <w:szCs w:val="21"/>
                </w:rPr>
                <w:t>0.0</w:t>
              </w:r>
            </w:ins>
          </w:p>
        </w:tc>
      </w:tr>
      <w:tr w:rsidR="000B1C3E" w:rsidTr="001F32BE">
        <w:trPr>
          <w:trHeight w:val="538"/>
          <w:ins w:id="146" w:author="Admin" w:date="2020-01-03T15:28:00Z"/>
        </w:trPr>
        <w:tc>
          <w:tcPr>
            <w:tcW w:w="1131" w:type="pct"/>
            <w:vAlign w:val="center"/>
          </w:tcPr>
          <w:p w:rsidR="000B1C3E" w:rsidRDefault="000B1C3E" w:rsidP="001F32BE">
            <w:pPr>
              <w:spacing w:after="163"/>
              <w:jc w:val="center"/>
              <w:rPr>
                <w:ins w:id="147" w:author="Admin" w:date="2020-01-03T15:28:00Z"/>
                <w:rFonts w:ascii="宋体"/>
                <w:szCs w:val="21"/>
              </w:rPr>
            </w:pPr>
            <w:ins w:id="148" w:author="Admin" w:date="2020-01-03T15:28:00Z">
              <w:r>
                <w:rPr>
                  <w:rFonts w:ascii="宋体" w:hAnsi="宋体"/>
                  <w:szCs w:val="21"/>
                </w:rPr>
                <w:t>end</w:t>
              </w:r>
            </w:ins>
          </w:p>
        </w:tc>
        <w:tc>
          <w:tcPr>
            <w:tcW w:w="924" w:type="pct"/>
            <w:vAlign w:val="center"/>
          </w:tcPr>
          <w:p w:rsidR="000B1C3E" w:rsidRDefault="000B1C3E" w:rsidP="001F32BE">
            <w:pPr>
              <w:spacing w:after="163"/>
              <w:jc w:val="center"/>
              <w:rPr>
                <w:ins w:id="149" w:author="Admin" w:date="2020-01-03T15:28:00Z"/>
              </w:rPr>
            </w:pPr>
            <w:ins w:id="150" w:author="Admin" w:date="2020-01-03T15:28:00Z">
              <w:r>
                <w:rPr>
                  <w:rFonts w:ascii="宋体" w:hAnsi="宋体"/>
                  <w:szCs w:val="21"/>
                </w:rPr>
                <w:t>float</w:t>
              </w:r>
            </w:ins>
          </w:p>
        </w:tc>
        <w:tc>
          <w:tcPr>
            <w:tcW w:w="607" w:type="pct"/>
            <w:vAlign w:val="center"/>
          </w:tcPr>
          <w:p w:rsidR="000B1C3E" w:rsidRDefault="000B1C3E" w:rsidP="001F32BE">
            <w:pPr>
              <w:spacing w:after="163"/>
              <w:jc w:val="center"/>
              <w:rPr>
                <w:ins w:id="151" w:author="Admin" w:date="2020-01-03T15:28:00Z"/>
                <w:rFonts w:ascii="宋体"/>
                <w:szCs w:val="21"/>
              </w:rPr>
            </w:pPr>
            <w:ins w:id="152" w:author="Admin" w:date="2020-01-03T15:28:00Z">
              <w:r>
                <w:rPr>
                  <w:rFonts w:ascii="宋体" w:hAnsi="宋体" w:hint="eastAsia"/>
                  <w:szCs w:val="21"/>
                </w:rPr>
                <w:t>否</w:t>
              </w:r>
            </w:ins>
          </w:p>
        </w:tc>
        <w:tc>
          <w:tcPr>
            <w:tcW w:w="607" w:type="pct"/>
            <w:vAlign w:val="center"/>
          </w:tcPr>
          <w:p w:rsidR="000B1C3E" w:rsidRDefault="000B1C3E" w:rsidP="001F32BE">
            <w:pPr>
              <w:spacing w:after="163"/>
              <w:jc w:val="center"/>
              <w:rPr>
                <w:ins w:id="153" w:author="Admin" w:date="2020-01-03T15:28:00Z"/>
              </w:rPr>
            </w:pPr>
            <w:ins w:id="154" w:author="Admin" w:date="2020-01-03T15:28:00Z">
              <w:r>
                <w:rPr>
                  <w:rFonts w:ascii="宋体" w:hAnsi="宋体" w:hint="eastAsia"/>
                  <w:szCs w:val="21"/>
                </w:rPr>
                <w:t>否</w:t>
              </w:r>
            </w:ins>
          </w:p>
        </w:tc>
        <w:tc>
          <w:tcPr>
            <w:tcW w:w="608" w:type="pct"/>
            <w:vAlign w:val="center"/>
          </w:tcPr>
          <w:p w:rsidR="000B1C3E" w:rsidRDefault="000B1C3E" w:rsidP="001F32BE">
            <w:pPr>
              <w:spacing w:after="163"/>
              <w:jc w:val="center"/>
              <w:rPr>
                <w:ins w:id="155" w:author="Admin" w:date="2020-01-03T15:28:00Z"/>
              </w:rPr>
            </w:pPr>
            <w:ins w:id="156" w:author="Admin" w:date="2020-01-03T15:28:00Z">
              <w:r>
                <w:rPr>
                  <w:rFonts w:ascii="宋体" w:hAnsi="宋体"/>
                  <w:szCs w:val="21"/>
                </w:rPr>
                <w:t>N</w:t>
              </w:r>
            </w:ins>
          </w:p>
        </w:tc>
        <w:tc>
          <w:tcPr>
            <w:tcW w:w="513" w:type="pct"/>
            <w:vAlign w:val="center"/>
          </w:tcPr>
          <w:p w:rsidR="000B1C3E" w:rsidRDefault="000B1C3E" w:rsidP="001F32BE">
            <w:pPr>
              <w:spacing w:after="163"/>
              <w:jc w:val="center"/>
              <w:rPr>
                <w:ins w:id="157" w:author="Admin" w:date="2020-01-03T15:28:00Z"/>
                <w:rFonts w:ascii="宋体"/>
                <w:szCs w:val="21"/>
              </w:rPr>
            </w:pPr>
            <w:ins w:id="158" w:author="Admin" w:date="2020-01-03T15:28:00Z">
              <w:r>
                <w:rPr>
                  <w:rFonts w:ascii="宋体" w:hAnsi="宋体"/>
                  <w:szCs w:val="21"/>
                </w:rPr>
                <w:t>N</w:t>
              </w:r>
            </w:ins>
          </w:p>
        </w:tc>
        <w:tc>
          <w:tcPr>
            <w:tcW w:w="609" w:type="pct"/>
            <w:vAlign w:val="center"/>
          </w:tcPr>
          <w:p w:rsidR="000B1C3E" w:rsidRDefault="000B1C3E" w:rsidP="001F32BE">
            <w:pPr>
              <w:spacing w:after="163"/>
              <w:jc w:val="center"/>
              <w:rPr>
                <w:ins w:id="159" w:author="Admin" w:date="2020-01-03T15:28:00Z"/>
                <w:rFonts w:ascii="宋体"/>
                <w:szCs w:val="21"/>
              </w:rPr>
            </w:pPr>
            <w:ins w:id="160" w:author="Admin" w:date="2020-01-03T15:28:00Z">
              <w:r>
                <w:rPr>
                  <w:rFonts w:ascii="宋体"/>
                  <w:szCs w:val="21"/>
                </w:rPr>
                <w:t>0.0</w:t>
              </w:r>
            </w:ins>
          </w:p>
        </w:tc>
      </w:tr>
      <w:tr w:rsidR="000B1C3E" w:rsidTr="001F32BE">
        <w:trPr>
          <w:trHeight w:val="559"/>
          <w:ins w:id="161" w:author="Admin" w:date="2020-01-03T15:28:00Z"/>
        </w:trPr>
        <w:tc>
          <w:tcPr>
            <w:tcW w:w="1131" w:type="pct"/>
            <w:vAlign w:val="center"/>
          </w:tcPr>
          <w:p w:rsidR="000B1C3E" w:rsidRDefault="000B1C3E" w:rsidP="001F32BE">
            <w:pPr>
              <w:spacing w:after="163"/>
              <w:jc w:val="center"/>
              <w:rPr>
                <w:ins w:id="162" w:author="Admin" w:date="2020-01-03T15:28:00Z"/>
                <w:rFonts w:ascii="宋体"/>
                <w:szCs w:val="21"/>
              </w:rPr>
            </w:pPr>
            <w:ins w:id="163" w:author="Admin" w:date="2020-01-03T15:28:00Z">
              <w:r>
                <w:rPr>
                  <w:rFonts w:ascii="宋体" w:hAnsi="宋体"/>
                  <w:szCs w:val="21"/>
                </w:rPr>
                <w:t>speed</w:t>
              </w:r>
            </w:ins>
          </w:p>
        </w:tc>
        <w:tc>
          <w:tcPr>
            <w:tcW w:w="924" w:type="pct"/>
            <w:vAlign w:val="center"/>
          </w:tcPr>
          <w:p w:rsidR="000B1C3E" w:rsidRDefault="000B1C3E" w:rsidP="001F32BE">
            <w:pPr>
              <w:spacing w:after="163"/>
              <w:jc w:val="center"/>
              <w:rPr>
                <w:ins w:id="164" w:author="Admin" w:date="2020-01-03T15:28:00Z"/>
              </w:rPr>
            </w:pPr>
            <w:ins w:id="165" w:author="Admin" w:date="2020-01-03T15:28:00Z">
              <w:r>
                <w:rPr>
                  <w:rFonts w:ascii="宋体" w:hAnsi="宋体"/>
                  <w:szCs w:val="21"/>
                </w:rPr>
                <w:t>float</w:t>
              </w:r>
            </w:ins>
          </w:p>
        </w:tc>
        <w:tc>
          <w:tcPr>
            <w:tcW w:w="607" w:type="pct"/>
            <w:vAlign w:val="center"/>
          </w:tcPr>
          <w:p w:rsidR="000B1C3E" w:rsidRDefault="000B1C3E" w:rsidP="001F32BE">
            <w:pPr>
              <w:spacing w:after="163"/>
              <w:jc w:val="center"/>
              <w:rPr>
                <w:ins w:id="166" w:author="Admin" w:date="2020-01-03T15:28:00Z"/>
                <w:rFonts w:ascii="宋体"/>
                <w:szCs w:val="21"/>
              </w:rPr>
            </w:pPr>
            <w:ins w:id="167" w:author="Admin" w:date="2020-01-03T15:28:00Z">
              <w:r>
                <w:rPr>
                  <w:rFonts w:ascii="宋体" w:hAnsi="宋体" w:hint="eastAsia"/>
                  <w:szCs w:val="21"/>
                </w:rPr>
                <w:t>否</w:t>
              </w:r>
            </w:ins>
          </w:p>
        </w:tc>
        <w:tc>
          <w:tcPr>
            <w:tcW w:w="607" w:type="pct"/>
            <w:vAlign w:val="center"/>
          </w:tcPr>
          <w:p w:rsidR="000B1C3E" w:rsidRDefault="000B1C3E" w:rsidP="001F32BE">
            <w:pPr>
              <w:spacing w:after="163"/>
              <w:jc w:val="center"/>
              <w:rPr>
                <w:ins w:id="168" w:author="Admin" w:date="2020-01-03T15:28:00Z"/>
              </w:rPr>
            </w:pPr>
            <w:ins w:id="169" w:author="Admin" w:date="2020-01-03T15:28:00Z">
              <w:r>
                <w:rPr>
                  <w:rFonts w:ascii="宋体" w:hAnsi="宋体" w:hint="eastAsia"/>
                  <w:szCs w:val="21"/>
                </w:rPr>
                <w:t>否</w:t>
              </w:r>
            </w:ins>
          </w:p>
        </w:tc>
        <w:tc>
          <w:tcPr>
            <w:tcW w:w="608" w:type="pct"/>
            <w:vAlign w:val="center"/>
          </w:tcPr>
          <w:p w:rsidR="000B1C3E" w:rsidRDefault="000B1C3E" w:rsidP="001F32BE">
            <w:pPr>
              <w:spacing w:after="163"/>
              <w:jc w:val="center"/>
              <w:rPr>
                <w:ins w:id="170" w:author="Admin" w:date="2020-01-03T15:28:00Z"/>
              </w:rPr>
            </w:pPr>
            <w:ins w:id="171" w:author="Admin" w:date="2020-01-03T15:28:00Z">
              <w:r>
                <w:rPr>
                  <w:rFonts w:ascii="宋体" w:hAnsi="宋体"/>
                  <w:szCs w:val="21"/>
                </w:rPr>
                <w:t>N</w:t>
              </w:r>
            </w:ins>
          </w:p>
        </w:tc>
        <w:tc>
          <w:tcPr>
            <w:tcW w:w="513" w:type="pct"/>
            <w:vAlign w:val="center"/>
          </w:tcPr>
          <w:p w:rsidR="000B1C3E" w:rsidRDefault="000B1C3E" w:rsidP="001F32BE">
            <w:pPr>
              <w:spacing w:after="163"/>
              <w:jc w:val="center"/>
              <w:rPr>
                <w:ins w:id="172" w:author="Admin" w:date="2020-01-03T15:28:00Z"/>
                <w:rFonts w:ascii="宋体"/>
                <w:szCs w:val="21"/>
              </w:rPr>
            </w:pPr>
            <w:ins w:id="173" w:author="Admin" w:date="2020-01-03T15:28:00Z">
              <w:r>
                <w:rPr>
                  <w:rFonts w:ascii="宋体" w:hAnsi="宋体"/>
                  <w:szCs w:val="21"/>
                </w:rPr>
                <w:t>N</w:t>
              </w:r>
            </w:ins>
          </w:p>
        </w:tc>
        <w:tc>
          <w:tcPr>
            <w:tcW w:w="609" w:type="pct"/>
            <w:vAlign w:val="center"/>
          </w:tcPr>
          <w:p w:rsidR="000B1C3E" w:rsidRDefault="000B1C3E" w:rsidP="001F32BE">
            <w:pPr>
              <w:spacing w:after="163"/>
              <w:jc w:val="center"/>
              <w:rPr>
                <w:ins w:id="174" w:author="Admin" w:date="2020-01-03T15:28:00Z"/>
                <w:rFonts w:ascii="宋体"/>
                <w:szCs w:val="21"/>
              </w:rPr>
            </w:pPr>
            <w:ins w:id="175" w:author="Admin" w:date="2020-01-03T15:28:00Z">
              <w:r>
                <w:rPr>
                  <w:rFonts w:ascii="宋体" w:hAnsi="宋体"/>
                  <w:szCs w:val="21"/>
                </w:rPr>
                <w:t>1</w:t>
              </w:r>
              <w:r>
                <w:rPr>
                  <w:rFonts w:ascii="宋体"/>
                  <w:szCs w:val="21"/>
                </w:rPr>
                <w:t>.0</w:t>
              </w:r>
            </w:ins>
          </w:p>
        </w:tc>
      </w:tr>
    </w:tbl>
    <w:p w:rsidR="000B1C3E" w:rsidRDefault="000B1C3E" w:rsidP="000B1C3E">
      <w:pPr>
        <w:spacing w:after="163" w:line="300" w:lineRule="auto"/>
        <w:jc w:val="left"/>
        <w:rPr>
          <w:ins w:id="176" w:author="Admin" w:date="2020-01-03T15:28:00Z"/>
          <w:rFonts w:ascii="宋体"/>
          <w:sz w:val="18"/>
          <w:szCs w:val="18"/>
        </w:rPr>
      </w:pPr>
      <w:ins w:id="177" w:author="Admin" w:date="2020-01-03T15:28:00Z">
        <w:r>
          <w:rPr>
            <w:rFonts w:ascii="宋体" w:hAnsi="宋体" w:hint="eastAsia"/>
            <w:sz w:val="18"/>
            <w:szCs w:val="18"/>
          </w:rPr>
          <w:t>注：</w:t>
        </w:r>
        <w:r>
          <w:rPr>
            <w:rFonts w:ascii="宋体" w:hAnsi="宋体"/>
            <w:sz w:val="18"/>
            <w:szCs w:val="18"/>
          </w:rPr>
          <w:t>URL</w:t>
        </w:r>
        <w:r>
          <w:rPr>
            <w:rFonts w:ascii="宋体" w:hAnsi="宋体" w:hint="eastAsia"/>
            <w:sz w:val="18"/>
            <w:szCs w:val="18"/>
          </w:rPr>
          <w:t>与</w:t>
        </w:r>
        <w:r>
          <w:rPr>
            <w:rFonts w:ascii="宋体" w:hAnsi="宋体"/>
            <w:sz w:val="18"/>
            <w:szCs w:val="18"/>
          </w:rPr>
          <w:t>ID</w:t>
        </w:r>
        <w:r>
          <w:rPr>
            <w:rFonts w:ascii="宋体" w:hAnsi="宋体" w:hint="eastAsia"/>
            <w:sz w:val="18"/>
            <w:szCs w:val="18"/>
          </w:rPr>
          <w:t>无默认值，</w:t>
        </w:r>
        <w:proofErr w:type="gramStart"/>
        <w:r>
          <w:rPr>
            <w:rFonts w:ascii="宋体" w:hAnsi="宋体" w:hint="eastAsia"/>
            <w:sz w:val="18"/>
            <w:szCs w:val="18"/>
          </w:rPr>
          <w:t>其值视具体</w:t>
        </w:r>
        <w:proofErr w:type="gramEnd"/>
        <w:r>
          <w:rPr>
            <w:rFonts w:ascii="宋体" w:hAnsi="宋体" w:hint="eastAsia"/>
            <w:sz w:val="18"/>
            <w:szCs w:val="18"/>
          </w:rPr>
          <w:t>视频信息与用户信息而定。</w:t>
        </w:r>
      </w:ins>
    </w:p>
    <w:p w:rsidR="000B1C3E" w:rsidRDefault="000B1C3E" w:rsidP="000B1C3E">
      <w:pPr>
        <w:spacing w:after="163" w:line="300" w:lineRule="auto"/>
        <w:ind w:firstLineChars="200" w:firstLine="480"/>
        <w:jc w:val="left"/>
        <w:rPr>
          <w:ins w:id="178" w:author="Admin" w:date="2020-01-03T15:28:00Z"/>
          <w:rFonts w:ascii="宋体"/>
          <w:b/>
          <w:bCs/>
          <w:sz w:val="30"/>
          <w:szCs w:val="32"/>
        </w:rPr>
      </w:pPr>
      <w:ins w:id="179" w:author="Admin" w:date="2020-01-03T15:28:00Z">
        <w:r>
          <w:rPr>
            <w:rFonts w:ascii="宋体" w:hAnsi="宋体" w:hint="eastAsia"/>
          </w:rPr>
          <w:t>程序以每秒为一个时间段划分视频，每秒均有一组（</w:t>
        </w:r>
        <w:r>
          <w:rPr>
            <w:rFonts w:ascii="宋体" w:hAnsi="宋体"/>
          </w:rPr>
          <w:t>start</w:t>
        </w:r>
        <w:r>
          <w:rPr>
            <w:rFonts w:ascii="宋体" w:hAnsi="宋体" w:hint="eastAsia"/>
          </w:rPr>
          <w:t>，</w:t>
        </w:r>
        <w:r>
          <w:rPr>
            <w:rFonts w:ascii="宋体" w:hAnsi="宋体"/>
          </w:rPr>
          <w:t>end</w:t>
        </w:r>
        <w:r>
          <w:rPr>
            <w:rFonts w:ascii="宋体" w:hAnsi="宋体" w:hint="eastAsia"/>
          </w:rPr>
          <w:t>，</w:t>
        </w:r>
        <w:r>
          <w:rPr>
            <w:rFonts w:ascii="宋体" w:hAnsi="宋体"/>
          </w:rPr>
          <w:t>speed</w:t>
        </w:r>
        <w:r>
          <w:rPr>
            <w:rFonts w:ascii="宋体" w:hAnsi="宋体" w:hint="eastAsia"/>
          </w:rPr>
          <w:t>）标记记录，分别代表每个时间段的开始时间，结束时间与</w:t>
        </w:r>
        <w:proofErr w:type="gramStart"/>
        <w:r>
          <w:rPr>
            <w:rFonts w:ascii="宋体" w:hAnsi="宋体" w:hint="eastAsia"/>
          </w:rPr>
          <w:t>倍</w:t>
        </w:r>
        <w:proofErr w:type="gramEnd"/>
        <w:r>
          <w:rPr>
            <w:rFonts w:ascii="宋体" w:hAnsi="宋体" w:hint="eastAsia"/>
          </w:rPr>
          <w:t>速播放的速值，用户在观看视频时将鼠标抬起将开启一个新时间段并赋值给</w:t>
        </w:r>
        <w:r>
          <w:rPr>
            <w:rFonts w:ascii="宋体" w:hAnsi="宋体"/>
          </w:rPr>
          <w:t>start</w:t>
        </w:r>
        <w:r>
          <w:rPr>
            <w:rFonts w:ascii="宋体" w:hAnsi="宋体" w:hint="eastAsia"/>
          </w:rPr>
          <w:t>；按下将结束此时间段并赋值给</w:t>
        </w:r>
        <w:r>
          <w:rPr>
            <w:rFonts w:ascii="宋体" w:hAnsi="宋体"/>
          </w:rPr>
          <w:t>end</w:t>
        </w:r>
        <w:r>
          <w:rPr>
            <w:rFonts w:ascii="宋体" w:hAnsi="宋体" w:hint="eastAsia"/>
          </w:rPr>
          <w:t>；</w:t>
        </w:r>
        <w:r>
          <w:rPr>
            <w:rFonts w:ascii="宋体" w:hAnsi="宋体"/>
          </w:rPr>
          <w:t>speed</w:t>
        </w:r>
        <w:r>
          <w:rPr>
            <w:rFonts w:ascii="宋体" w:hAnsi="宋体" w:hint="eastAsia"/>
          </w:rPr>
          <w:t>的初值为</w:t>
        </w:r>
        <w:r>
          <w:rPr>
            <w:rFonts w:ascii="宋体" w:hAnsi="宋体"/>
          </w:rPr>
          <w:t>1.0</w:t>
        </w:r>
        <w:r>
          <w:rPr>
            <w:rFonts w:ascii="宋体" w:hAnsi="宋体" w:hint="eastAsia"/>
          </w:rPr>
          <w:t>，观看视频时</w:t>
        </w:r>
        <w:proofErr w:type="gramStart"/>
        <w:r>
          <w:rPr>
            <w:rFonts w:ascii="宋体" w:hAnsi="宋体" w:hint="eastAsia"/>
          </w:rPr>
          <w:t>将每各时间</w:t>
        </w:r>
        <w:proofErr w:type="gramEnd"/>
        <w:r>
          <w:rPr>
            <w:rFonts w:ascii="宋体" w:hAnsi="宋体" w:hint="eastAsia"/>
          </w:rPr>
          <w:t>段</w:t>
        </w:r>
        <w:proofErr w:type="spellStart"/>
        <w:r>
          <w:rPr>
            <w:rFonts w:ascii="宋体" w:hAnsi="宋体"/>
          </w:rPr>
          <w:t>current_speed</w:t>
        </w:r>
        <w:proofErr w:type="spellEnd"/>
        <w:r>
          <w:rPr>
            <w:rFonts w:ascii="宋体" w:hAnsi="宋体" w:hint="eastAsia"/>
          </w:rPr>
          <w:t>的值赋值给</w:t>
        </w:r>
        <w:r>
          <w:rPr>
            <w:rFonts w:ascii="宋体" w:hAnsi="宋体"/>
          </w:rPr>
          <w:t>speed</w:t>
        </w:r>
        <w:r>
          <w:rPr>
            <w:rFonts w:ascii="宋体" w:hAnsi="宋体" w:hint="eastAsia"/>
          </w:rPr>
          <w:t>，以此方式记录用户观看视频时的行为痕迹数据。</w:t>
        </w:r>
      </w:ins>
    </w:p>
    <w:p w:rsidR="000B1C3E" w:rsidRPr="000B1C3E" w:rsidRDefault="000B1C3E" w:rsidP="00955137">
      <w:pPr>
        <w:spacing w:after="163"/>
        <w:rPr>
          <w:ins w:id="180" w:author="Admin" w:date="2020-01-03T15:06:00Z"/>
          <w:rFonts w:hint="eastAsia"/>
        </w:rPr>
        <w:pPrChange w:id="181" w:author="Admin" w:date="2020-01-03T15:05:00Z">
          <w:pPr>
            <w:pStyle w:val="2"/>
            <w:spacing w:after="163"/>
          </w:pPr>
        </w:pPrChange>
      </w:pPr>
    </w:p>
    <w:p w:rsidR="00955137" w:rsidRDefault="00955137" w:rsidP="00955137">
      <w:pPr>
        <w:spacing w:after="163"/>
        <w:rPr>
          <w:ins w:id="182" w:author="Admin" w:date="2020-01-03T15:06:00Z"/>
          <w:rFonts w:hint="eastAsia"/>
        </w:rPr>
        <w:pPrChange w:id="183" w:author="Admin" w:date="2020-01-03T15:05:00Z">
          <w:pPr>
            <w:pStyle w:val="2"/>
            <w:spacing w:after="163"/>
          </w:pPr>
        </w:pPrChange>
      </w:pPr>
      <w:ins w:id="184" w:author="Admin" w:date="2020-01-03T15:06:00Z">
        <w:r>
          <w:rPr>
            <w:rFonts w:hint="eastAsia"/>
          </w:rPr>
          <w:t>2.2.</w:t>
        </w:r>
      </w:ins>
      <w:ins w:id="185" w:author="Admin" w:date="2020-01-03T15:14:00Z">
        <w:r w:rsidR="009B799D">
          <w:rPr>
            <w:rFonts w:hint="eastAsia"/>
          </w:rPr>
          <w:t>3</w:t>
        </w:r>
      </w:ins>
      <w:ins w:id="186" w:author="Admin" w:date="2020-01-03T15:06:00Z">
        <w:r>
          <w:rPr>
            <w:rFonts w:hint="eastAsia"/>
          </w:rPr>
          <w:t xml:space="preserve"> </w:t>
        </w:r>
        <w:r>
          <w:rPr>
            <w:rFonts w:hint="eastAsia"/>
          </w:rPr>
          <w:t>数据处理模块设计</w:t>
        </w:r>
      </w:ins>
    </w:p>
    <w:p w:rsidR="00955137" w:rsidRPr="00955137" w:rsidRDefault="00955137" w:rsidP="00955137">
      <w:pPr>
        <w:spacing w:after="163"/>
        <w:rPr>
          <w:rPrChange w:id="187" w:author="Admin" w:date="2020-01-03T15:05:00Z">
            <w:rPr>
              <w:kern w:val="0"/>
              <w:sz w:val="24"/>
            </w:rPr>
          </w:rPrChange>
        </w:rPr>
        <w:pPrChange w:id="188" w:author="Admin" w:date="2020-01-03T15:05:00Z">
          <w:pPr>
            <w:pStyle w:val="2"/>
            <w:spacing w:after="163"/>
          </w:pPr>
        </w:pPrChange>
      </w:pPr>
      <w:ins w:id="189" w:author="Admin" w:date="2020-01-03T15:06:00Z">
        <w:r>
          <w:rPr>
            <w:rFonts w:hint="eastAsia"/>
          </w:rPr>
          <w:tab/>
        </w:r>
        <w:r>
          <w:rPr>
            <w:rFonts w:hint="eastAsia"/>
          </w:rPr>
          <w:t>数据处理程序分为</w:t>
        </w:r>
        <w:r>
          <w:rPr>
            <w:rFonts w:hint="eastAsia"/>
          </w:rPr>
          <w:t>Map</w:t>
        </w:r>
        <w:r>
          <w:rPr>
            <w:rFonts w:hint="eastAsia"/>
          </w:rPr>
          <w:t>、</w:t>
        </w:r>
        <w:r>
          <w:rPr>
            <w:rFonts w:hint="eastAsia"/>
          </w:rPr>
          <w:t>Shuffle</w:t>
        </w:r>
        <w:r>
          <w:rPr>
            <w:rFonts w:hint="eastAsia"/>
          </w:rPr>
          <w:t>和</w:t>
        </w:r>
        <w:r>
          <w:rPr>
            <w:rFonts w:hint="eastAsia"/>
          </w:rPr>
          <w:t>Reduce</w:t>
        </w:r>
      </w:ins>
      <w:ins w:id="190" w:author="Admin" w:date="2020-01-03T15:07:00Z">
        <w:r>
          <w:rPr>
            <w:rFonts w:hint="eastAsia"/>
          </w:rPr>
          <w:t xml:space="preserve"> </w:t>
        </w:r>
        <w:r w:rsidR="00F0099F">
          <w:rPr>
            <w:rFonts w:hint="eastAsia"/>
          </w:rPr>
          <w:t>三</w:t>
        </w:r>
      </w:ins>
      <w:ins w:id="191" w:author="Admin" w:date="2020-01-03T15:06:00Z">
        <w:r>
          <w:rPr>
            <w:rFonts w:hint="eastAsia"/>
          </w:rPr>
          <w:t>个阶段</w:t>
        </w:r>
      </w:ins>
      <w:ins w:id="192" w:author="Admin" w:date="2020-01-03T15:07:00Z">
        <w:r w:rsidR="00F0099F">
          <w:rPr>
            <w:rFonts w:hint="eastAsia"/>
          </w:rPr>
          <w:t>。</w:t>
        </w:r>
        <w:r>
          <w:rPr>
            <w:rFonts w:hint="eastAsia"/>
          </w:rPr>
          <w:t xml:space="preserve"> </w:t>
        </w:r>
      </w:ins>
    </w:p>
    <w:p w:rsidR="000D0901" w:rsidDel="00D77C7A" w:rsidRDefault="000D0901" w:rsidP="007F7F26">
      <w:pPr>
        <w:spacing w:after="163"/>
        <w:ind w:firstLineChars="200" w:firstLine="480"/>
        <w:rPr>
          <w:del w:id="193" w:author="Admin" w:date="2020-01-03T15:09:00Z"/>
          <w:rFonts w:ascii="宋体"/>
          <w:bCs/>
          <w:kern w:val="0"/>
        </w:rPr>
      </w:pPr>
      <w:r>
        <w:rPr>
          <w:rFonts w:ascii="宋体" w:hAnsi="宋体"/>
          <w:bCs/>
          <w:kern w:val="0"/>
        </w:rPr>
        <w:t>Map</w:t>
      </w:r>
      <w:r>
        <w:rPr>
          <w:rFonts w:ascii="宋体" w:hAnsi="宋体" w:hint="eastAsia"/>
          <w:bCs/>
          <w:kern w:val="0"/>
        </w:rPr>
        <w:t>阶段：各个节点将前端提交的每一条用户行为数据，按照多段起始时间及对应</w:t>
      </w:r>
      <w:proofErr w:type="gramStart"/>
      <w:r>
        <w:rPr>
          <w:rFonts w:ascii="宋体" w:hAnsi="宋体" w:hint="eastAsia"/>
          <w:bCs/>
          <w:kern w:val="0"/>
        </w:rPr>
        <w:t>倍</w:t>
      </w:r>
      <w:proofErr w:type="gramEnd"/>
      <w:r>
        <w:rPr>
          <w:rFonts w:ascii="宋体" w:hAnsi="宋体" w:hint="eastAsia"/>
          <w:bCs/>
          <w:kern w:val="0"/>
        </w:rPr>
        <w:t>速，对数组进行加权计算，从而得到多个观看次数数组，数组的</w:t>
      </w:r>
      <w:r>
        <w:rPr>
          <w:rFonts w:ascii="宋体" w:hAnsi="宋体"/>
          <w:bCs/>
          <w:kern w:val="0"/>
        </w:rPr>
        <w:t>key</w:t>
      </w:r>
      <w:r>
        <w:rPr>
          <w:rFonts w:ascii="宋体" w:hAnsi="宋体" w:hint="eastAsia"/>
          <w:bCs/>
          <w:kern w:val="0"/>
        </w:rPr>
        <w:t>值为视频</w:t>
      </w:r>
      <w:r>
        <w:rPr>
          <w:rFonts w:ascii="宋体" w:hAnsi="宋体"/>
          <w:bCs/>
          <w:kern w:val="0"/>
        </w:rPr>
        <w:t>URL</w:t>
      </w:r>
      <w:r>
        <w:rPr>
          <w:rFonts w:ascii="宋体" w:hAnsi="宋体" w:hint="eastAsia"/>
          <w:bCs/>
          <w:kern w:val="0"/>
        </w:rPr>
        <w:t>，</w:t>
      </w:r>
      <w:r>
        <w:rPr>
          <w:rFonts w:ascii="宋体" w:hAnsi="宋体"/>
          <w:bCs/>
          <w:kern w:val="0"/>
        </w:rPr>
        <w:t>value</w:t>
      </w:r>
      <w:r>
        <w:rPr>
          <w:rFonts w:ascii="宋体" w:hAnsi="宋体" w:hint="eastAsia"/>
          <w:bCs/>
          <w:kern w:val="0"/>
        </w:rPr>
        <w:t>值为某个用户观看该视频的过程中，对每秒视频的根据观看</w:t>
      </w:r>
      <w:proofErr w:type="gramStart"/>
      <w:r>
        <w:rPr>
          <w:rFonts w:ascii="宋体" w:hAnsi="宋体" w:hint="eastAsia"/>
          <w:bCs/>
          <w:kern w:val="0"/>
        </w:rPr>
        <w:t>倍</w:t>
      </w:r>
      <w:proofErr w:type="gramEnd"/>
      <w:r>
        <w:rPr>
          <w:rFonts w:ascii="宋体" w:hAnsi="宋体" w:hint="eastAsia"/>
          <w:bCs/>
          <w:kern w:val="0"/>
        </w:rPr>
        <w:t>速进行加权的数值。</w:t>
      </w:r>
    </w:p>
    <w:p w:rsidR="000D0901" w:rsidDel="00D77C7A" w:rsidRDefault="000D0901" w:rsidP="007F7F26">
      <w:pPr>
        <w:spacing w:after="163"/>
        <w:ind w:firstLineChars="200" w:firstLine="480"/>
        <w:rPr>
          <w:del w:id="194" w:author="Admin" w:date="2020-01-03T15:09:00Z"/>
          <w:rFonts w:ascii="宋体"/>
          <w:bCs/>
          <w:kern w:val="0"/>
        </w:rPr>
      </w:pPr>
    </w:p>
    <w:p w:rsidR="000D0901" w:rsidRDefault="000D0901" w:rsidP="007F7F26">
      <w:pPr>
        <w:spacing w:after="163"/>
        <w:ind w:firstLineChars="200" w:firstLine="480"/>
        <w:rPr>
          <w:rFonts w:ascii="宋体"/>
          <w:bCs/>
          <w:kern w:val="0"/>
        </w:rPr>
      </w:pPr>
      <w:r>
        <w:rPr>
          <w:rFonts w:ascii="宋体" w:hAnsi="宋体"/>
          <w:bCs/>
          <w:kern w:val="0"/>
        </w:rPr>
        <w:t>Shuffle</w:t>
      </w:r>
      <w:r>
        <w:rPr>
          <w:rFonts w:ascii="宋体" w:hAnsi="宋体" w:hint="eastAsia"/>
          <w:bCs/>
          <w:kern w:val="0"/>
        </w:rPr>
        <w:t>阶段：</w:t>
      </w:r>
      <w:proofErr w:type="spellStart"/>
      <w:r>
        <w:rPr>
          <w:rFonts w:ascii="宋体" w:hAnsi="宋体"/>
          <w:bCs/>
          <w:kern w:val="0"/>
        </w:rPr>
        <w:t>MapReduce</w:t>
      </w:r>
      <w:proofErr w:type="spellEnd"/>
      <w:r>
        <w:rPr>
          <w:rFonts w:ascii="宋体" w:hAnsi="宋体" w:hint="eastAsia"/>
          <w:bCs/>
          <w:kern w:val="0"/>
        </w:rPr>
        <w:t>的关键环节，将</w:t>
      </w:r>
      <w:r>
        <w:rPr>
          <w:rFonts w:ascii="宋体" w:hAnsi="宋体"/>
          <w:bCs/>
          <w:kern w:val="0"/>
        </w:rPr>
        <w:t>key</w:t>
      </w:r>
      <w:r>
        <w:rPr>
          <w:rFonts w:ascii="宋体" w:hAnsi="宋体" w:hint="eastAsia"/>
          <w:bCs/>
          <w:kern w:val="0"/>
        </w:rPr>
        <w:t>值</w:t>
      </w:r>
      <w:ins w:id="195" w:author="Admin" w:date="2020-01-03T15:10:00Z">
        <w:r w:rsidR="00D77C7A">
          <w:rPr>
            <w:rFonts w:ascii="宋体" w:hAnsi="宋体" w:hint="eastAsia"/>
            <w:bCs/>
            <w:kern w:val="0"/>
          </w:rPr>
          <w:t>（视频URL）</w:t>
        </w:r>
      </w:ins>
      <w:r>
        <w:rPr>
          <w:rFonts w:ascii="宋体" w:hAnsi="宋体" w:hint="eastAsia"/>
          <w:bCs/>
          <w:kern w:val="0"/>
        </w:rPr>
        <w:t>相同的信息分到一类，并交给同一个</w:t>
      </w:r>
      <w:r>
        <w:rPr>
          <w:rFonts w:ascii="宋体" w:hAnsi="宋体"/>
          <w:bCs/>
          <w:kern w:val="0"/>
        </w:rPr>
        <w:t>Reducer</w:t>
      </w:r>
      <w:r>
        <w:rPr>
          <w:rFonts w:ascii="宋体" w:hAnsi="宋体" w:hint="eastAsia"/>
          <w:bCs/>
          <w:kern w:val="0"/>
        </w:rPr>
        <w:t>处理，从而对信息进行整理和分类。</w:t>
      </w:r>
    </w:p>
    <w:p w:rsidR="000D0901" w:rsidRPr="00D77C7A" w:rsidRDefault="000D0901" w:rsidP="007F7F26">
      <w:pPr>
        <w:spacing w:after="163"/>
        <w:ind w:firstLineChars="200" w:firstLine="480"/>
        <w:rPr>
          <w:rFonts w:ascii="宋体"/>
          <w:bCs/>
          <w:kern w:val="0"/>
        </w:rPr>
      </w:pPr>
    </w:p>
    <w:p w:rsidR="000D0901" w:rsidRDefault="000D0901">
      <w:pPr>
        <w:spacing w:after="163"/>
        <w:ind w:firstLine="420"/>
        <w:rPr>
          <w:rFonts w:ascii="宋体"/>
          <w:bCs/>
          <w:kern w:val="0"/>
        </w:rPr>
      </w:pPr>
      <w:r>
        <w:rPr>
          <w:rFonts w:ascii="宋体" w:hAnsi="宋体"/>
          <w:bCs/>
          <w:kern w:val="0"/>
        </w:rPr>
        <w:t>Reduce</w:t>
      </w:r>
      <w:r>
        <w:rPr>
          <w:rFonts w:ascii="宋体" w:hAnsi="宋体" w:hint="eastAsia"/>
          <w:bCs/>
          <w:kern w:val="0"/>
        </w:rPr>
        <w:t>阶段：将</w:t>
      </w:r>
      <w:r>
        <w:rPr>
          <w:rFonts w:ascii="宋体" w:hAnsi="宋体"/>
          <w:bCs/>
          <w:kern w:val="0"/>
        </w:rPr>
        <w:t>key</w:t>
      </w:r>
      <w:r>
        <w:rPr>
          <w:rFonts w:ascii="宋体" w:hAnsi="宋体" w:hint="eastAsia"/>
          <w:bCs/>
          <w:kern w:val="0"/>
        </w:rPr>
        <w:t>值相同的信息中的</w:t>
      </w:r>
      <w:r>
        <w:rPr>
          <w:rFonts w:ascii="宋体" w:hAnsi="宋体"/>
          <w:bCs/>
          <w:kern w:val="0"/>
        </w:rPr>
        <w:t>value</w:t>
      </w:r>
      <w:r>
        <w:rPr>
          <w:rFonts w:ascii="宋体" w:hAnsi="宋体" w:hint="eastAsia"/>
          <w:bCs/>
          <w:kern w:val="0"/>
        </w:rPr>
        <w:t>值累加在一起，更新每个视频所有用户观看行为的总记录</w:t>
      </w:r>
      <w:ins w:id="196" w:author="Admin" w:date="2020-01-03T15:07:00Z">
        <w:r w:rsidR="00F0099F">
          <w:rPr>
            <w:rFonts w:ascii="宋体" w:hAnsi="宋体" w:hint="eastAsia"/>
            <w:bCs/>
            <w:kern w:val="0"/>
          </w:rPr>
          <w:t>，</w:t>
        </w:r>
      </w:ins>
      <w:ins w:id="197" w:author="Admin" w:date="2020-01-03T15:11:00Z">
        <w:r w:rsidR="00D77C7A">
          <w:rPr>
            <w:rFonts w:ascii="宋体" w:hAnsi="宋体" w:hint="eastAsia"/>
            <w:bCs/>
            <w:kern w:val="0"/>
          </w:rPr>
          <w:t>并将结果</w:t>
        </w:r>
      </w:ins>
      <w:ins w:id="198" w:author="Admin" w:date="2020-01-03T15:07:00Z">
        <w:r w:rsidR="00F0099F">
          <w:rPr>
            <w:rFonts w:ascii="宋体" w:hAnsi="宋体" w:hint="eastAsia"/>
            <w:bCs/>
            <w:kern w:val="0"/>
          </w:rPr>
          <w:t>写入</w:t>
        </w:r>
      </w:ins>
      <w:proofErr w:type="spellStart"/>
      <w:ins w:id="199" w:author="Admin" w:date="2020-01-03T15:08:00Z">
        <w:r w:rsidR="00F0099F">
          <w:rPr>
            <w:rFonts w:ascii="宋体" w:hAnsi="宋体" w:hint="eastAsia"/>
            <w:bCs/>
            <w:kern w:val="0"/>
          </w:rPr>
          <w:t>Hadoop</w:t>
        </w:r>
      </w:ins>
      <w:proofErr w:type="spellEnd"/>
      <w:ins w:id="200" w:author="Admin" w:date="2020-01-03T15:07:00Z">
        <w:r w:rsidR="00F0099F">
          <w:rPr>
            <w:rFonts w:ascii="宋体" w:hAnsi="宋体" w:hint="eastAsia"/>
            <w:bCs/>
            <w:kern w:val="0"/>
          </w:rPr>
          <w:t>文件系统HDFS中</w:t>
        </w:r>
      </w:ins>
      <w:r>
        <w:rPr>
          <w:rFonts w:ascii="宋体" w:hAnsi="宋体" w:hint="eastAsia"/>
          <w:bCs/>
          <w:kern w:val="0"/>
        </w:rPr>
        <w:t>。</w:t>
      </w:r>
    </w:p>
    <w:p w:rsidR="000D0901" w:rsidRDefault="000D0901">
      <w:pPr>
        <w:spacing w:after="163"/>
        <w:rPr>
          <w:rFonts w:ascii="宋体"/>
        </w:rPr>
      </w:pPr>
      <w:r>
        <w:rPr>
          <w:rFonts w:ascii="宋体" w:hAnsi="宋体" w:hint="eastAsia"/>
        </w:rPr>
        <w:t>系统的程序算法设计图如下所示</w:t>
      </w:r>
      <w:r>
        <w:rPr>
          <w:rFonts w:ascii="宋体" w:hAnsi="宋体"/>
        </w:rPr>
        <w:t>:</w:t>
      </w:r>
    </w:p>
    <w:p w:rsidR="000D0901" w:rsidRDefault="00712159" w:rsidP="007F7F26">
      <w:pPr>
        <w:pStyle w:val="a3"/>
        <w:spacing w:after="163"/>
        <w:ind w:firstLineChars="1600" w:firstLine="3200"/>
        <w:rPr>
          <w:rFonts w:ascii="宋体" w:eastAsia="宋体" w:hAnsi="宋体"/>
        </w:rPr>
      </w:pPr>
      <w:r w:rsidRPr="00712159">
        <w:rPr>
          <w:noProof/>
        </w:rPr>
        <w:pict>
          <v:group id="_x0000_s1026" style="position:absolute;left:0;text-align:left;margin-left:-.6pt;margin-top:4.75pt;width:422.6pt;height:330pt;z-index:3" coordorigin="6188,74067" coordsize="8269,6447">
            <v:shapetype id="_x0000_t202" coordsize="21600,21600" o:spt="202" path="m,l,21600r21600,l21600,xe">
              <v:stroke joinstyle="miter"/>
              <v:path gradientshapeok="t" o:connecttype="rect"/>
            </v:shapetype>
            <v:shape id="Text Box 2" o:spid="_x0000_s1027" type="#_x0000_t202" style="position:absolute;left:6191;top:74075;width:1196;height:3647">
              <v:textbox>
                <w:txbxContent>
                  <w:p w:rsidR="000D0901" w:rsidRDefault="000D0901" w:rsidP="007F7F26">
                    <w:pPr>
                      <w:spacing w:after="163"/>
                      <w:ind w:firstLineChars="100" w:firstLine="241"/>
                      <w:rPr>
                        <w:b/>
                        <w:bCs/>
                      </w:rPr>
                    </w:pPr>
                  </w:p>
                  <w:p w:rsidR="000D0901" w:rsidRDefault="000D0901" w:rsidP="007F7F26">
                    <w:pPr>
                      <w:spacing w:after="163"/>
                      <w:ind w:firstLineChars="100" w:firstLine="241"/>
                      <w:rPr>
                        <w:b/>
                        <w:bCs/>
                      </w:rPr>
                    </w:pPr>
                  </w:p>
                  <w:p w:rsidR="000D0901" w:rsidRDefault="000D0901" w:rsidP="007F7F26">
                    <w:pPr>
                      <w:spacing w:after="163"/>
                      <w:ind w:firstLineChars="100" w:firstLine="241"/>
                      <w:rPr>
                        <w:b/>
                        <w:bCs/>
                      </w:rPr>
                    </w:pPr>
                  </w:p>
                  <w:p w:rsidR="000D0901" w:rsidRDefault="000D0901" w:rsidP="0004454A">
                    <w:pPr>
                      <w:spacing w:after="163"/>
                      <w:rPr>
                        <w:b/>
                        <w:bCs/>
                      </w:rPr>
                    </w:pPr>
                  </w:p>
                  <w:p w:rsidR="000D0901" w:rsidRDefault="000D0901" w:rsidP="007F7F26">
                    <w:pPr>
                      <w:spacing w:after="163" w:line="20" w:lineRule="atLeast"/>
                      <w:ind w:firstLineChars="50" w:firstLine="120"/>
                      <w:rPr>
                        <w:b/>
                        <w:bCs/>
                      </w:rPr>
                    </w:pPr>
                    <w:r>
                      <w:rPr>
                        <w:b/>
                        <w:bCs/>
                      </w:rPr>
                      <w:t>Map</w:t>
                    </w:r>
                  </w:p>
                  <w:p w:rsidR="000D0901" w:rsidRDefault="000D0901" w:rsidP="007F7F26">
                    <w:pPr>
                      <w:spacing w:after="163" w:line="20" w:lineRule="atLeast"/>
                      <w:ind w:firstLineChars="50" w:firstLine="120"/>
                      <w:rPr>
                        <w:b/>
                        <w:bCs/>
                      </w:rPr>
                    </w:pPr>
                    <w:r>
                      <w:rPr>
                        <w:rFonts w:hint="eastAsia"/>
                        <w:b/>
                        <w:bCs/>
                      </w:rPr>
                      <w:t>阶段</w:t>
                    </w:r>
                  </w:p>
                </w:txbxContent>
              </v:textbox>
            </v:shape>
            <v:shape id="Text Box 8" o:spid="_x0000_s1028" type="#_x0000_t202" style="position:absolute;left:7569;top:74067;width:6884;height:1402">
              <v:textbox>
                <w:txbxContent>
                  <w:p w:rsidR="000D0901" w:rsidRDefault="000D0901" w:rsidP="0004454A">
                    <w:pPr>
                      <w:spacing w:after="163"/>
                      <w:rPr>
                        <w:sz w:val="16"/>
                        <w:szCs w:val="16"/>
                      </w:rPr>
                    </w:pPr>
                    <w:r>
                      <w:rPr>
                        <w:sz w:val="16"/>
                        <w:szCs w:val="16"/>
                      </w:rPr>
                      <w:t>URL1/ID1/start1/end1/speed1/start2/end2/speed2/......../start10/end10/speed10</w:t>
                    </w:r>
                  </w:p>
                  <w:p w:rsidR="000D0901" w:rsidRDefault="000D0901" w:rsidP="0004454A">
                    <w:pPr>
                      <w:spacing w:after="163"/>
                      <w:rPr>
                        <w:sz w:val="16"/>
                        <w:szCs w:val="16"/>
                      </w:rPr>
                    </w:pPr>
                    <w:r>
                      <w:rPr>
                        <w:sz w:val="16"/>
                        <w:szCs w:val="16"/>
                      </w:rPr>
                      <w:t>URL1/ID2/start1/end1/speed1/start2/end2/speed2/......../start13/end13/speed13</w:t>
                    </w:r>
                  </w:p>
                  <w:p w:rsidR="000D0901" w:rsidRDefault="000D0901" w:rsidP="0004454A">
                    <w:pPr>
                      <w:spacing w:after="163"/>
                      <w:rPr>
                        <w:sz w:val="16"/>
                        <w:szCs w:val="16"/>
                      </w:rPr>
                    </w:pPr>
                    <w:r>
                      <w:rPr>
                        <w:sz w:val="16"/>
                        <w:szCs w:val="16"/>
                      </w:rPr>
                      <w:t>URL2/ID3/start1/end1/speed1/start2/end2/speed2/......../start15/end15/speed15</w:t>
                    </w:r>
                  </w:p>
                  <w:p w:rsidR="000D0901" w:rsidRDefault="000D0901" w:rsidP="0004454A">
                    <w:pPr>
                      <w:spacing w:after="163"/>
                    </w:pPr>
                    <w:proofErr w:type="gramStart"/>
                    <w:r>
                      <w:t>........(</w:t>
                    </w:r>
                    <w:proofErr w:type="gramEnd"/>
                    <w:r>
                      <w:rPr>
                        <w:rFonts w:hint="eastAsia"/>
                      </w:rPr>
                      <w:t>此时数据格式为多个字符串</w:t>
                    </w:r>
                    <w:r>
                      <w:t>)</w:t>
                    </w:r>
                  </w:p>
                  <w:p w:rsidR="000D0901" w:rsidRDefault="000D0901" w:rsidP="0004454A">
                    <w:pPr>
                      <w:spacing w:after="163"/>
                    </w:pPr>
                  </w:p>
                </w:txbxContent>
              </v:textbox>
            </v:shape>
            <v:shape id="Text Box 10" o:spid="_x0000_s1029" type="#_x0000_t202" style="position:absolute;left:7564;top:76332;width:6884;height:1402">
              <v:textbox>
                <w:txbxContent>
                  <w:p w:rsidR="000D0901" w:rsidRDefault="000D0901" w:rsidP="0004454A">
                    <w:pPr>
                      <w:spacing w:after="163"/>
                      <w:rPr>
                        <w:sz w:val="16"/>
                        <w:szCs w:val="16"/>
                      </w:rPr>
                    </w:pPr>
                    <w:r>
                      <w:rPr>
                        <w:color w:val="000000"/>
                        <w:sz w:val="16"/>
                        <w:szCs w:val="16"/>
                      </w:rPr>
                      <w:t>URL1|</w:t>
                    </w:r>
                    <w:r>
                      <w:rPr>
                        <w:sz w:val="16"/>
                        <w:szCs w:val="16"/>
                      </w:rPr>
                      <w:t>ID1|1|1|1|1|2|2|2|2|2|2|1.5|1.5|1.5|1.5|..........|3|3|3|3|3|3|1|1|1|1|1|1|1|1|1|2|2|2|2|2|2|</w:t>
                    </w:r>
                  </w:p>
                  <w:p w:rsidR="000D0901" w:rsidRDefault="000D0901" w:rsidP="0004454A">
                    <w:pPr>
                      <w:spacing w:after="163"/>
                      <w:rPr>
                        <w:sz w:val="16"/>
                        <w:szCs w:val="16"/>
                      </w:rPr>
                    </w:pPr>
                    <w:r>
                      <w:rPr>
                        <w:sz w:val="16"/>
                        <w:szCs w:val="16"/>
                      </w:rPr>
                      <w:t>URL1|ID2|2|2|2|2|2|2|2|3|3|3|3|3|3|3|4|4|4|1|1|1|1|...............|5|5|5|5|5|5|5|5|5|3|3|3|3|3|3|3|</w:t>
                    </w:r>
                  </w:p>
                  <w:p w:rsidR="000D0901" w:rsidRDefault="000D0901" w:rsidP="0004454A">
                    <w:pPr>
                      <w:spacing w:after="163"/>
                      <w:rPr>
                        <w:sz w:val="16"/>
                        <w:szCs w:val="16"/>
                      </w:rPr>
                    </w:pPr>
                    <w:r>
                      <w:rPr>
                        <w:sz w:val="16"/>
                        <w:szCs w:val="16"/>
                      </w:rPr>
                      <w:t>URL2|ID3|1|1|1|1|1|1|1.5|1.5|1.5|2|2|2|2|2|2|2|2|1|1|1|1|........|0.5|0.5|0.5|2|2|2|2|2|2|2|4|4|4|</w:t>
                    </w:r>
                  </w:p>
                  <w:p w:rsidR="000D0901" w:rsidRDefault="000D0901" w:rsidP="0004454A">
                    <w:pPr>
                      <w:spacing w:after="163"/>
                    </w:pPr>
                    <w:proofErr w:type="gramStart"/>
                    <w:r>
                      <w:t>........(</w:t>
                    </w:r>
                    <w:proofErr w:type="gramEnd"/>
                    <w:r>
                      <w:rPr>
                        <w:rFonts w:hint="eastAsia"/>
                      </w:rPr>
                      <w:t>此时数据格式已转化为多个数组</w:t>
                    </w:r>
                    <w:r>
                      <w:t>)</w:t>
                    </w:r>
                  </w:p>
                  <w:p w:rsidR="000D0901" w:rsidRDefault="000D0901" w:rsidP="0004454A">
                    <w:pPr>
                      <w:spacing w:after="163"/>
                    </w:pPr>
                  </w:p>
                </w:txbxContent>
              </v:textbox>
            </v:shape>
            <v:line id="Line 11" o:spid="_x0000_s1030" style="position:absolute;flip:x" from="11026,75453" to="11037,76339">
              <v:stroke endarrow="open"/>
            </v:line>
            <v:shape id="Text Box 12" o:spid="_x0000_s1031" type="#_x0000_t202" style="position:absolute;left:6188;top:78173;width:1196;height:1932">
              <v:textbox>
                <w:txbxContent>
                  <w:p w:rsidR="000D0901" w:rsidRDefault="000D0901" w:rsidP="0004454A">
                    <w:pPr>
                      <w:spacing w:after="163"/>
                      <w:rPr>
                        <w:b/>
                        <w:bCs/>
                      </w:rPr>
                    </w:pPr>
                  </w:p>
                  <w:p w:rsidR="000D0901" w:rsidRDefault="000D0901" w:rsidP="0004454A">
                    <w:pPr>
                      <w:spacing w:after="163"/>
                      <w:rPr>
                        <w:b/>
                        <w:bCs/>
                        <w:color w:val="000000"/>
                      </w:rPr>
                    </w:pPr>
                  </w:p>
                  <w:p w:rsidR="000D0901" w:rsidRDefault="000D0901" w:rsidP="0004454A">
                    <w:pPr>
                      <w:spacing w:after="163"/>
                      <w:rPr>
                        <w:b/>
                        <w:bCs/>
                        <w:color w:val="000000"/>
                      </w:rPr>
                    </w:pPr>
                    <w:r>
                      <w:rPr>
                        <w:b/>
                        <w:bCs/>
                        <w:color w:val="000000"/>
                      </w:rPr>
                      <w:t>Shuffle</w:t>
                    </w:r>
                  </w:p>
                  <w:p w:rsidR="000D0901" w:rsidRDefault="000D0901" w:rsidP="007F7F26">
                    <w:pPr>
                      <w:spacing w:after="163"/>
                      <w:ind w:firstLineChars="100" w:firstLine="241"/>
                      <w:rPr>
                        <w:b/>
                        <w:bCs/>
                        <w:color w:val="000000"/>
                      </w:rPr>
                    </w:pPr>
                    <w:r>
                      <w:rPr>
                        <w:rFonts w:hint="eastAsia"/>
                        <w:b/>
                        <w:bCs/>
                        <w:color w:val="000000"/>
                      </w:rPr>
                      <w:t>阶段</w:t>
                    </w:r>
                  </w:p>
                </w:txbxContent>
              </v:textbox>
            </v:shape>
            <v:shape id="Text Box 13" o:spid="_x0000_s1032" type="#_x0000_t202" style="position:absolute;left:7573;top:78175;width:6884;height:1939">
              <v:textbox>
                <w:txbxContent>
                  <w:p w:rsidR="000D0901" w:rsidRDefault="000D0901" w:rsidP="0004454A">
                    <w:pPr>
                      <w:spacing w:after="163"/>
                      <w:rPr>
                        <w:color w:val="000000"/>
                        <w:sz w:val="16"/>
                        <w:szCs w:val="16"/>
                      </w:rPr>
                    </w:pPr>
                    <w:r>
                      <w:rPr>
                        <w:b/>
                        <w:bCs/>
                        <w:color w:val="000000"/>
                        <w:sz w:val="16"/>
                        <w:szCs w:val="16"/>
                      </w:rPr>
                      <w:t>URL1</w:t>
                    </w:r>
                    <w:r>
                      <w:rPr>
                        <w:color w:val="000000"/>
                        <w:sz w:val="16"/>
                        <w:szCs w:val="16"/>
                      </w:rPr>
                      <w:t>|ID1|1|1|1|1|2|2|2|2|2|2|1.5|1.5|1.5|1.5|..........|3|3|3|3|3|3|1|1|1|1|1|1|1|1|1|2|2|2|2|2|2|</w:t>
                    </w:r>
                  </w:p>
                  <w:p w:rsidR="000D0901" w:rsidRDefault="000D0901" w:rsidP="0004454A">
                    <w:pPr>
                      <w:spacing w:after="163"/>
                      <w:rPr>
                        <w:color w:val="000000"/>
                        <w:sz w:val="16"/>
                        <w:szCs w:val="16"/>
                      </w:rPr>
                    </w:pPr>
                    <w:r>
                      <w:rPr>
                        <w:b/>
                        <w:bCs/>
                        <w:color w:val="000000"/>
                        <w:sz w:val="16"/>
                        <w:szCs w:val="16"/>
                      </w:rPr>
                      <w:t>URL1</w:t>
                    </w:r>
                    <w:r>
                      <w:rPr>
                        <w:color w:val="000000"/>
                        <w:sz w:val="16"/>
                        <w:szCs w:val="16"/>
                      </w:rPr>
                      <w:t>|ID2|2|2|2|2|2|2|2|3|3|3|3|3|3|3|4|4|4|1|1|1|1|...............|5|5|5|5|5|5|5|5|5|3|3|3|3|3|3|3|</w:t>
                    </w:r>
                  </w:p>
                  <w:p w:rsidR="000D0901" w:rsidRDefault="000D0901" w:rsidP="0004454A">
                    <w:pPr>
                      <w:spacing w:after="163"/>
                      <w:rPr>
                        <w:color w:val="FF0000"/>
                        <w:sz w:val="16"/>
                        <w:szCs w:val="16"/>
                      </w:rPr>
                    </w:pPr>
                  </w:p>
                  <w:p w:rsidR="000D0901" w:rsidRDefault="000D0901" w:rsidP="0004454A">
                    <w:pPr>
                      <w:spacing w:after="163"/>
                      <w:rPr>
                        <w:color w:val="000000"/>
                        <w:sz w:val="16"/>
                        <w:szCs w:val="16"/>
                      </w:rPr>
                    </w:pPr>
                    <w:r>
                      <w:rPr>
                        <w:b/>
                        <w:bCs/>
                        <w:color w:val="000000"/>
                        <w:sz w:val="16"/>
                        <w:szCs w:val="16"/>
                      </w:rPr>
                      <w:t>URL2</w:t>
                    </w:r>
                    <w:r>
                      <w:rPr>
                        <w:color w:val="000000"/>
                        <w:sz w:val="16"/>
                        <w:szCs w:val="16"/>
                      </w:rPr>
                      <w:t>|ID3|1|1|1|1|1|1|1.5|1.5|1.5|2|2|2|2|2|2|2|2|1|1|1|1|........|0.5|0.5|0.5|2|2|2|2|2|2|2|4|4|4|</w:t>
                    </w:r>
                  </w:p>
                  <w:p w:rsidR="000D0901" w:rsidRDefault="000D0901" w:rsidP="0004454A">
                    <w:pPr>
                      <w:spacing w:after="163"/>
                      <w:rPr>
                        <w:color w:val="000000"/>
                      </w:rPr>
                    </w:pPr>
                    <w:proofErr w:type="gramStart"/>
                    <w:r>
                      <w:rPr>
                        <w:color w:val="000000"/>
                      </w:rPr>
                      <w:t>........(</w:t>
                    </w:r>
                    <w:proofErr w:type="spellStart"/>
                    <w:proofErr w:type="gramEnd"/>
                    <w:r>
                      <w:rPr>
                        <w:color w:val="000000"/>
                      </w:rPr>
                      <w:t>Hadoop</w:t>
                    </w:r>
                    <w:proofErr w:type="spellEnd"/>
                    <w:r>
                      <w:rPr>
                        <w:rFonts w:hint="eastAsia"/>
                        <w:color w:val="000000"/>
                      </w:rPr>
                      <w:t>机制将</w:t>
                    </w:r>
                    <w:r>
                      <w:rPr>
                        <w:color w:val="000000"/>
                      </w:rPr>
                      <w:t>key</w:t>
                    </w:r>
                    <w:r>
                      <w:rPr>
                        <w:rFonts w:hint="eastAsia"/>
                        <w:color w:val="000000"/>
                      </w:rPr>
                      <w:t>相同的信息归为一类</w:t>
                    </w:r>
                    <w:r>
                      <w:rPr>
                        <w:color w:val="000000"/>
                      </w:rPr>
                      <w:t>)</w:t>
                    </w:r>
                  </w:p>
                  <w:p w:rsidR="000D0901" w:rsidRDefault="000D0901" w:rsidP="0004454A">
                    <w:pPr>
                      <w:spacing w:after="163"/>
                    </w:pPr>
                  </w:p>
                </w:txbxContent>
              </v:textbox>
            </v:shape>
            <v:line id="Line 16" o:spid="_x0000_s1033" style="position:absolute;flip:x" from="11046,77752" to="11047,78177">
              <v:stroke endarrow="open"/>
            </v:line>
            <v:line id="Line 18" o:spid="_x0000_s1034" style="position:absolute;flip:x" from="11042,80090" to="11043,80515">
              <v:stroke endarrow="open"/>
            </v:line>
          </v:group>
        </w:pict>
      </w: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0D0901" w:rsidP="0004454A">
      <w:pPr>
        <w:spacing w:after="163"/>
        <w:rPr>
          <w:rFonts w:ascii="宋体"/>
        </w:rPr>
      </w:pPr>
    </w:p>
    <w:p w:rsidR="000D0901" w:rsidRDefault="00712159" w:rsidP="0004454A">
      <w:pPr>
        <w:spacing w:after="163"/>
        <w:rPr>
          <w:rFonts w:ascii="宋体"/>
        </w:rPr>
      </w:pPr>
      <w:r w:rsidRPr="00712159">
        <w:rPr>
          <w:noProof/>
        </w:rPr>
        <w:pict>
          <v:group id="_x0000_s1035" style="position:absolute;left:0;text-align:left;margin-left:-2.3pt;margin-top:19.45pt;width:438.45pt;height:139.35pt;z-index:4" coordorigin="6164,80444" coordsize="8303,2674">
            <v:shape id="Text Box 14" o:spid="_x0000_s1036" type="#_x0000_t202" style="position:absolute;left:6164;top:80444;width:1231;height:2665">
              <v:textbox>
                <w:txbxContent>
                  <w:p w:rsidR="000D0901" w:rsidRDefault="000D0901" w:rsidP="007F7F26">
                    <w:pPr>
                      <w:spacing w:after="163"/>
                      <w:ind w:firstLineChars="100" w:firstLine="241"/>
                      <w:rPr>
                        <w:b/>
                        <w:bCs/>
                      </w:rPr>
                    </w:pPr>
                  </w:p>
                  <w:p w:rsidR="000D0901" w:rsidRDefault="000D0901" w:rsidP="007F7F26">
                    <w:pPr>
                      <w:spacing w:after="163"/>
                      <w:ind w:firstLineChars="100" w:firstLine="241"/>
                      <w:rPr>
                        <w:b/>
                        <w:bCs/>
                      </w:rPr>
                    </w:pPr>
                  </w:p>
                  <w:p w:rsidR="000D0901" w:rsidRDefault="000D0901" w:rsidP="0004454A">
                    <w:pPr>
                      <w:spacing w:after="163"/>
                      <w:rPr>
                        <w:b/>
                        <w:bCs/>
                      </w:rPr>
                    </w:pPr>
                  </w:p>
                  <w:p w:rsidR="000D0901" w:rsidRDefault="000D0901" w:rsidP="007F7F26">
                    <w:pPr>
                      <w:spacing w:after="163"/>
                      <w:ind w:firstLineChars="50" w:firstLine="120"/>
                      <w:rPr>
                        <w:b/>
                        <w:bCs/>
                      </w:rPr>
                    </w:pPr>
                    <w:r>
                      <w:rPr>
                        <w:b/>
                        <w:bCs/>
                      </w:rPr>
                      <w:t>Reduce</w:t>
                    </w:r>
                  </w:p>
                  <w:p w:rsidR="000D0901" w:rsidRDefault="000D0901" w:rsidP="007F7F26">
                    <w:pPr>
                      <w:spacing w:after="163"/>
                      <w:ind w:firstLineChars="100" w:firstLine="241"/>
                      <w:rPr>
                        <w:b/>
                        <w:bCs/>
                      </w:rPr>
                    </w:pPr>
                    <w:r>
                      <w:rPr>
                        <w:rFonts w:hint="eastAsia"/>
                        <w:b/>
                        <w:bCs/>
                      </w:rPr>
                      <w:t>阶段</w:t>
                    </w:r>
                  </w:p>
                </w:txbxContent>
              </v:textbox>
            </v:shape>
            <v:shape id="Text Box 15" o:spid="_x0000_s1037" type="#_x0000_t202" style="position:absolute;left:7583;top:80466;width:6884;height:2652">
              <v:textbox>
                <w:txbxContent>
                  <w:p w:rsidR="000D0901" w:rsidRDefault="000D0901" w:rsidP="0004454A">
                    <w:pPr>
                      <w:spacing w:after="163"/>
                      <w:rPr>
                        <w:color w:val="000000"/>
                        <w:sz w:val="16"/>
                        <w:szCs w:val="16"/>
                      </w:rPr>
                    </w:pPr>
                    <w:r>
                      <w:rPr>
                        <w:b/>
                        <w:bCs/>
                        <w:color w:val="000000"/>
                        <w:sz w:val="16"/>
                        <w:szCs w:val="16"/>
                      </w:rPr>
                      <w:t>URL1</w:t>
                    </w:r>
                    <w:r>
                      <w:rPr>
                        <w:color w:val="000000"/>
                        <w:sz w:val="16"/>
                        <w:szCs w:val="16"/>
                      </w:rPr>
                      <w:t>|ID1|1|1|1|1|2|2|2|2|2|2|1.5|1.5|1.5|1.5|..........|3|3|3|3|3|3|1|1|1|1|1|1|1|1|1|2|2|2|2|2|2|</w:t>
                    </w:r>
                  </w:p>
                  <w:p w:rsidR="000D0901" w:rsidRDefault="000D0901" w:rsidP="0004454A">
                    <w:pPr>
                      <w:spacing w:after="163"/>
                      <w:rPr>
                        <w:b/>
                        <w:bCs/>
                        <w:color w:val="000000"/>
                        <w:sz w:val="16"/>
                        <w:szCs w:val="16"/>
                      </w:rPr>
                    </w:pPr>
                    <w:r>
                      <w:rPr>
                        <w:b/>
                        <w:bCs/>
                        <w:color w:val="000000"/>
                        <w:sz w:val="16"/>
                        <w:szCs w:val="16"/>
                      </w:rPr>
                      <w:t>+</w:t>
                    </w:r>
                  </w:p>
                  <w:p w:rsidR="000D0901" w:rsidRDefault="000D0901" w:rsidP="0004454A">
                    <w:pPr>
                      <w:spacing w:after="163"/>
                      <w:rPr>
                        <w:color w:val="000000"/>
                        <w:sz w:val="16"/>
                        <w:szCs w:val="16"/>
                      </w:rPr>
                    </w:pPr>
                    <w:r>
                      <w:rPr>
                        <w:b/>
                        <w:bCs/>
                        <w:color w:val="000000"/>
                        <w:sz w:val="16"/>
                        <w:szCs w:val="16"/>
                      </w:rPr>
                      <w:t>URL1</w:t>
                    </w:r>
                    <w:r>
                      <w:rPr>
                        <w:color w:val="000000"/>
                        <w:sz w:val="16"/>
                        <w:szCs w:val="16"/>
                      </w:rPr>
                      <w:t>|ID2|2|2|2|2|2|2|2|3|3|3|3|3|3|3|4|4|4|1|1|1|1|...............|5|5|5|5|5|5|5|5|5|3|3|3|3|3|3|3|</w:t>
                    </w:r>
                  </w:p>
                  <w:p w:rsidR="000D0901" w:rsidRDefault="000D0901" w:rsidP="0004454A">
                    <w:pPr>
                      <w:spacing w:after="163"/>
                      <w:rPr>
                        <w:b/>
                        <w:bCs/>
                        <w:color w:val="000000"/>
                        <w:sz w:val="16"/>
                        <w:szCs w:val="16"/>
                      </w:rPr>
                    </w:pPr>
                    <w:r>
                      <w:rPr>
                        <w:b/>
                        <w:bCs/>
                        <w:color w:val="000000"/>
                        <w:sz w:val="16"/>
                        <w:szCs w:val="16"/>
                      </w:rPr>
                      <w:t xml:space="preserve">= </w:t>
                    </w:r>
                  </w:p>
                  <w:p w:rsidR="000D0901" w:rsidRDefault="000D0901" w:rsidP="0004454A">
                    <w:pPr>
                      <w:spacing w:after="163"/>
                      <w:rPr>
                        <w:b/>
                        <w:bCs/>
                        <w:color w:val="000000"/>
                        <w:sz w:val="16"/>
                        <w:szCs w:val="16"/>
                      </w:rPr>
                    </w:pPr>
                    <w:r>
                      <w:rPr>
                        <w:b/>
                        <w:bCs/>
                        <w:color w:val="000000"/>
                        <w:sz w:val="16"/>
                        <w:szCs w:val="16"/>
                      </w:rPr>
                      <w:t>URL1|3|3|3|3|3|4|4|4|4|5|5|4.5|4.5|4.5|5.5|5.5|4|4|4|4|4|...............|8|8|8|8|8|8|6|6|6|6|5|5|5|5|5|5|</w:t>
                    </w:r>
                  </w:p>
                  <w:p w:rsidR="000D0901" w:rsidRDefault="000D0901" w:rsidP="0004454A">
                    <w:pPr>
                      <w:spacing w:after="163"/>
                      <w:rPr>
                        <w:color w:val="000000"/>
                        <w:sz w:val="16"/>
                        <w:szCs w:val="16"/>
                      </w:rPr>
                    </w:pPr>
                  </w:p>
                  <w:p w:rsidR="000D0901" w:rsidRDefault="000D0901" w:rsidP="0004454A">
                    <w:pPr>
                      <w:spacing w:after="163"/>
                      <w:rPr>
                        <w:color w:val="000000"/>
                        <w:sz w:val="16"/>
                        <w:szCs w:val="16"/>
                      </w:rPr>
                    </w:pPr>
                    <w:r>
                      <w:rPr>
                        <w:b/>
                        <w:bCs/>
                        <w:color w:val="000000"/>
                        <w:sz w:val="16"/>
                        <w:szCs w:val="16"/>
                      </w:rPr>
                      <w:t>URL2</w:t>
                    </w:r>
                    <w:r>
                      <w:rPr>
                        <w:color w:val="000000"/>
                        <w:sz w:val="16"/>
                        <w:szCs w:val="16"/>
                      </w:rPr>
                      <w:t>|ID3|1|1|1|1|1|1|1.5|1.5|1.5|2|2|2|2|2|2|2|2|1|1|1|1|........|0.5|0.5|0.5|2|2|2|2|2|2|2|4|4|4|</w:t>
                    </w:r>
                  </w:p>
                  <w:p w:rsidR="000D0901" w:rsidRDefault="000D0901" w:rsidP="0004454A">
                    <w:pPr>
                      <w:spacing w:after="163"/>
                    </w:pPr>
                    <w:proofErr w:type="gramStart"/>
                    <w:r>
                      <w:t>+........(</w:t>
                    </w:r>
                    <w:proofErr w:type="gramEnd"/>
                    <w:r>
                      <w:rPr>
                        <w:rFonts w:hint="eastAsia"/>
                      </w:rPr>
                      <w:t>将</w:t>
                    </w:r>
                    <w:r>
                      <w:t>key</w:t>
                    </w:r>
                    <w:r>
                      <w:rPr>
                        <w:rFonts w:hint="eastAsia"/>
                      </w:rPr>
                      <w:t>值相同的</w:t>
                    </w:r>
                    <w:r>
                      <w:t>value</w:t>
                    </w:r>
                    <w:r>
                      <w:rPr>
                        <w:rFonts w:hint="eastAsia"/>
                      </w:rPr>
                      <w:t>累加在一起</w:t>
                    </w:r>
                    <w:r>
                      <w:t>)</w:t>
                    </w:r>
                  </w:p>
                </w:txbxContent>
              </v:textbox>
            </v:shape>
          </v:group>
        </w:pict>
      </w:r>
    </w:p>
    <w:p w:rsidR="000D0901" w:rsidRDefault="000D0901" w:rsidP="007F7F26">
      <w:pPr>
        <w:pStyle w:val="a3"/>
        <w:spacing w:after="163"/>
        <w:ind w:firstLineChars="1600" w:firstLine="3200"/>
        <w:rPr>
          <w:rFonts w:ascii="宋体" w:eastAsia="宋体" w:hAnsi="宋体"/>
        </w:rPr>
      </w:pPr>
    </w:p>
    <w:p w:rsidR="000D0901" w:rsidRDefault="000D0901" w:rsidP="007F7F26">
      <w:pPr>
        <w:pStyle w:val="a3"/>
        <w:spacing w:after="163"/>
        <w:ind w:firstLineChars="1600" w:firstLine="3200"/>
        <w:rPr>
          <w:rFonts w:ascii="宋体" w:eastAsia="宋体" w:hAnsi="宋体"/>
        </w:rPr>
      </w:pPr>
    </w:p>
    <w:p w:rsidR="000D0901" w:rsidRDefault="000D0901" w:rsidP="007F7F26">
      <w:pPr>
        <w:pStyle w:val="a3"/>
        <w:spacing w:after="163"/>
        <w:ind w:firstLineChars="1600" w:firstLine="3200"/>
        <w:rPr>
          <w:rFonts w:ascii="宋体" w:eastAsia="宋体" w:hAnsi="宋体"/>
        </w:rPr>
      </w:pPr>
    </w:p>
    <w:p w:rsidR="000D0901" w:rsidRDefault="000D0901" w:rsidP="007F7F26">
      <w:pPr>
        <w:pStyle w:val="a3"/>
        <w:spacing w:after="163"/>
        <w:ind w:firstLineChars="1600" w:firstLine="3200"/>
        <w:rPr>
          <w:rFonts w:ascii="宋体" w:eastAsia="宋体" w:hAnsi="宋体"/>
        </w:rPr>
      </w:pPr>
    </w:p>
    <w:p w:rsidR="000D0901" w:rsidRDefault="000D0901" w:rsidP="007F7F26">
      <w:pPr>
        <w:pStyle w:val="a3"/>
        <w:spacing w:after="163"/>
        <w:ind w:firstLineChars="1600" w:firstLine="3200"/>
        <w:rPr>
          <w:rFonts w:ascii="宋体" w:eastAsia="宋体" w:hAnsi="宋体"/>
        </w:rPr>
      </w:pPr>
    </w:p>
    <w:p w:rsidR="000D0901" w:rsidRDefault="000D0901">
      <w:pPr>
        <w:pStyle w:val="a3"/>
        <w:spacing w:after="163"/>
        <w:rPr>
          <w:rFonts w:ascii="宋体" w:eastAsia="宋体" w:hAnsi="宋体"/>
        </w:rPr>
      </w:pPr>
    </w:p>
    <w:p w:rsidR="000D0901" w:rsidRDefault="000D0901" w:rsidP="007F7F26">
      <w:pPr>
        <w:pStyle w:val="a3"/>
        <w:spacing w:after="163"/>
        <w:ind w:firstLineChars="1600" w:firstLine="3200"/>
      </w:pPr>
      <w:r>
        <w:rPr>
          <w:rFonts w:ascii="宋体" w:eastAsia="宋体" w:hAnsi="宋体" w:hint="eastAsia"/>
        </w:rPr>
        <w:t>图</w:t>
      </w:r>
      <w:r>
        <w:rPr>
          <w:rFonts w:ascii="宋体" w:eastAsia="宋体" w:hAnsi="宋体"/>
        </w:rPr>
        <w:t xml:space="preserve"> </w:t>
      </w:r>
      <w:r w:rsidR="00712159">
        <w:rPr>
          <w:rFonts w:ascii="宋体" w:eastAsia="宋体" w:hAnsi="宋体"/>
        </w:rPr>
        <w:fldChar w:fldCharType="begin"/>
      </w:r>
      <w:r>
        <w:rPr>
          <w:rFonts w:ascii="宋体" w:eastAsia="宋体" w:hAnsi="宋体"/>
        </w:rPr>
        <w:instrText xml:space="preserve"> SEQ </w:instrText>
      </w:r>
      <w:r>
        <w:rPr>
          <w:rFonts w:ascii="宋体" w:eastAsia="宋体" w:hAnsi="宋体" w:hint="eastAsia"/>
        </w:rPr>
        <w:instrText>图</w:instrText>
      </w:r>
      <w:r>
        <w:rPr>
          <w:rFonts w:ascii="宋体" w:eastAsia="宋体" w:hAnsi="宋体"/>
        </w:rPr>
        <w:instrText xml:space="preserve"> \* ARABIC </w:instrText>
      </w:r>
      <w:r w:rsidR="00712159">
        <w:rPr>
          <w:rFonts w:ascii="宋体" w:eastAsia="宋体" w:hAnsi="宋体"/>
        </w:rPr>
        <w:fldChar w:fldCharType="separate"/>
      </w:r>
      <w:r>
        <w:rPr>
          <w:rFonts w:ascii="宋体" w:eastAsia="宋体" w:hAnsi="宋体"/>
        </w:rPr>
        <w:t>1</w:t>
      </w:r>
      <w:r w:rsidR="00712159">
        <w:rPr>
          <w:rFonts w:ascii="宋体" w:eastAsia="宋体" w:hAnsi="宋体"/>
        </w:rPr>
        <w:fldChar w:fldCharType="end"/>
      </w:r>
      <w:r>
        <w:rPr>
          <w:rFonts w:ascii="宋体" w:eastAsia="宋体" w:hAnsi="宋体"/>
        </w:rPr>
        <w:t xml:space="preserve"> </w:t>
      </w:r>
      <w:ins w:id="201" w:author="Admin" w:date="2020-01-03T15:13:00Z">
        <w:r w:rsidR="00D77C7A">
          <w:rPr>
            <w:rFonts w:ascii="宋体" w:eastAsia="宋体" w:hAnsi="宋体" w:hint="eastAsia"/>
          </w:rPr>
          <w:t>数据处理</w:t>
        </w:r>
      </w:ins>
      <w:r>
        <w:rPr>
          <w:rFonts w:ascii="宋体" w:eastAsia="宋体" w:hAnsi="宋体" w:hint="eastAsia"/>
        </w:rPr>
        <w:t>程序算法设计图</w:t>
      </w:r>
      <w:bookmarkStart w:id="202" w:name="_Toc5815223"/>
    </w:p>
    <w:p w:rsidR="000D0901" w:rsidDel="000B1C3E" w:rsidRDefault="000D0901">
      <w:pPr>
        <w:pStyle w:val="2"/>
        <w:spacing w:after="163"/>
        <w:rPr>
          <w:del w:id="203" w:author="Admin" w:date="2020-01-03T15:30:00Z"/>
        </w:rPr>
      </w:pPr>
    </w:p>
    <w:p w:rsidR="000D0901" w:rsidDel="000B1C3E" w:rsidRDefault="000D0901">
      <w:pPr>
        <w:pStyle w:val="2"/>
        <w:spacing w:after="163"/>
        <w:rPr>
          <w:del w:id="204" w:author="Admin" w:date="2020-01-03T15:30:00Z"/>
        </w:rPr>
      </w:pPr>
    </w:p>
    <w:p w:rsidR="000D0901" w:rsidDel="00A319AB" w:rsidRDefault="000D0901">
      <w:pPr>
        <w:pStyle w:val="2"/>
        <w:spacing w:after="163"/>
        <w:rPr>
          <w:del w:id="205" w:author="Admin" w:date="2020-01-03T14:58:00Z"/>
        </w:rPr>
      </w:pPr>
      <w:del w:id="206" w:author="Admin" w:date="2020-01-03T14:58:00Z">
        <w:r w:rsidDel="00A319AB">
          <w:delText>3.2 Hadoop</w:delText>
        </w:r>
        <w:r w:rsidDel="00A319AB">
          <w:rPr>
            <w:rFonts w:hint="eastAsia"/>
          </w:rPr>
          <w:delText>平台框架</w:delText>
        </w:r>
        <w:bookmarkEnd w:id="202"/>
      </w:del>
    </w:p>
    <w:p w:rsidR="000D0901" w:rsidDel="00A319AB" w:rsidRDefault="000D0901">
      <w:pPr>
        <w:spacing w:after="163"/>
        <w:rPr>
          <w:del w:id="207" w:author="Admin" w:date="2020-01-03T14:58:00Z"/>
          <w:rFonts w:ascii="宋体"/>
        </w:rPr>
      </w:pPr>
      <w:del w:id="208" w:author="Admin" w:date="2020-01-03T14:58:00Z">
        <w:r w:rsidDel="00A319AB">
          <w:rPr>
            <w:rFonts w:ascii="宋体"/>
          </w:rPr>
          <w:tab/>
        </w:r>
        <w:r w:rsidDel="00A319AB">
          <w:rPr>
            <w:rFonts w:ascii="宋体" w:hint="eastAsia"/>
          </w:rPr>
          <w:delText>系统节点</w:delText>
        </w:r>
        <w:r w:rsidDel="00A319AB">
          <w:rPr>
            <w:rFonts w:ascii="宋体" w:hAnsi="宋体" w:hint="eastAsia"/>
          </w:rPr>
          <w:delText>的分布架构图如下所示。</w:delText>
        </w:r>
      </w:del>
    </w:p>
    <w:p w:rsidR="000D0901" w:rsidDel="00A319AB" w:rsidRDefault="000D0901">
      <w:pPr>
        <w:keepNext/>
        <w:spacing w:after="163"/>
        <w:jc w:val="center"/>
        <w:rPr>
          <w:del w:id="209" w:author="Admin" w:date="2020-01-03T14:58:00Z"/>
          <w:rFonts w:ascii="宋体"/>
        </w:rPr>
      </w:pPr>
    </w:p>
    <w:p w:rsidR="000D0901" w:rsidDel="00A319AB" w:rsidRDefault="00712159">
      <w:pPr>
        <w:keepNext/>
        <w:spacing w:after="163"/>
        <w:jc w:val="center"/>
        <w:rPr>
          <w:del w:id="210" w:author="Admin" w:date="2020-01-03T14:58:00Z"/>
          <w:rFonts w:ascii="宋体"/>
        </w:rPr>
      </w:pPr>
      <w:del w:id="211" w:author="Admin" w:date="2020-01-03T14:58:00Z">
        <w:r w:rsidRPr="00712159" w:rsidDel="00A319AB">
          <w:pict>
            <v:group id="_x0000_s1038" editas="canvas" style="width:462.65pt;height:534.35pt;mso-position-horizontal-relative:char;mso-position-vertical-relative:line" coordsize="5875655,6786242">
              <v:shape id="_x0000_s1039" type="#_x0000_t75" style="position:absolute;width:5875655;height:6786242">
                <o:lock v:ext="edit" rotation="t" aspectratio="f"/>
              </v:shape>
              <v:shape id="_x0000_s1040" type="#_x0000_t23" style="position:absolute;left:1430655;top:2754629;width:2553335;height:2418080" strokecolor="#ffc000">
                <v:textbox>
                  <w:txbxContent>
                    <w:p w:rsidR="000D0901" w:rsidRDefault="000D0901" w:rsidP="0004454A">
                      <w:pPr>
                        <w:spacing w:after="163"/>
                      </w:pPr>
                      <w:r>
                        <w:t>Slave5           Slave6</w:t>
                      </w: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rPr>
                          <w:sz w:val="15"/>
                          <w:szCs w:val="15"/>
                        </w:rPr>
                      </w:pPr>
                      <w:r>
                        <w:t xml:space="preserve">          </w:t>
                      </w:r>
                      <w:proofErr w:type="spellStart"/>
                      <w:r>
                        <w:rPr>
                          <w:sz w:val="15"/>
                          <w:szCs w:val="15"/>
                        </w:rPr>
                        <w:t>Vmware</w:t>
                      </w:r>
                      <w:proofErr w:type="spellEnd"/>
                    </w:p>
                    <w:p w:rsidR="000D0901" w:rsidRDefault="000D0901" w:rsidP="0004454A">
                      <w:pPr>
                        <w:spacing w:after="163"/>
                      </w:pPr>
                      <w:proofErr w:type="spellStart"/>
                      <w:r>
                        <w:t>DataNode</w:t>
                      </w:r>
                      <w:proofErr w:type="spellEnd"/>
                      <w:r>
                        <w:t xml:space="preserve">        </w:t>
                      </w:r>
                      <w:proofErr w:type="spellStart"/>
                      <w:r>
                        <w:t>DataNode</w:t>
                      </w:r>
                      <w:proofErr w:type="spellEnd"/>
                    </w:p>
                  </w:txbxContent>
                </v:textbox>
              </v:shape>
              <v:shape id="_x0000_s1041" type="#_x0000_t23" style="position:absolute;left:3323590;top:240665;width:2552700;height:2413000" strokecolor="#ffc000">
                <v:textbox>
                  <w:txbxContent>
                    <w:p w:rsidR="000D0901" w:rsidRDefault="000D0901" w:rsidP="007F7F26">
                      <w:pPr>
                        <w:spacing w:after="163"/>
                        <w:ind w:left="2160" w:hangingChars="900" w:hanging="2160"/>
                      </w:pPr>
                      <w:r>
                        <w:t>Slave2           Slave3</w:t>
                      </w: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pPr>
                    </w:p>
                    <w:p w:rsidR="000D0901" w:rsidRDefault="000D0901" w:rsidP="0004454A">
                      <w:pPr>
                        <w:spacing w:after="163"/>
                        <w:rPr>
                          <w:sz w:val="15"/>
                          <w:szCs w:val="15"/>
                        </w:rPr>
                      </w:pPr>
                      <w:r>
                        <w:t xml:space="preserve">          </w:t>
                      </w:r>
                      <w:proofErr w:type="spellStart"/>
                      <w:r>
                        <w:rPr>
                          <w:sz w:val="15"/>
                          <w:szCs w:val="15"/>
                        </w:rPr>
                        <w:t>Vmware</w:t>
                      </w:r>
                      <w:proofErr w:type="spellEnd"/>
                    </w:p>
                    <w:p w:rsidR="000D0901" w:rsidRDefault="000D0901" w:rsidP="0004454A">
                      <w:pPr>
                        <w:spacing w:after="163"/>
                        <w:rPr>
                          <w:sz w:val="18"/>
                          <w:szCs w:val="18"/>
                        </w:rPr>
                      </w:pPr>
                      <w:proofErr w:type="spellStart"/>
                      <w:r>
                        <w:rPr>
                          <w:sz w:val="18"/>
                          <w:szCs w:val="18"/>
                        </w:rPr>
                        <w:t>DataNode</w:t>
                      </w:r>
                      <w:proofErr w:type="spellEnd"/>
                      <w:r>
                        <w:rPr>
                          <w:sz w:val="18"/>
                          <w:szCs w:val="18"/>
                        </w:rPr>
                        <w:t xml:space="preserve">            </w:t>
                      </w:r>
                      <w:proofErr w:type="spellStart"/>
                      <w:r>
                        <w:rPr>
                          <w:sz w:val="18"/>
                          <w:szCs w:val="18"/>
                        </w:rPr>
                        <w:t>DataNode</w:t>
                      </w:r>
                      <w:proofErr w:type="spellEnd"/>
                    </w:p>
                  </w:txbxContent>
                </v:textbox>
              </v:shape>
              <v:oval id="_x0000_s1042" style="position:absolute;left:22225;top:191770;width:2421890;height:2367915" strokecolor="#92d050">
                <v:textbox>
                  <w:txbxContent>
                    <w:p w:rsidR="000D0901" w:rsidRDefault="000D0901" w:rsidP="007F7F26">
                      <w:pPr>
                        <w:spacing w:after="163"/>
                        <w:ind w:firstLineChars="300" w:firstLine="720"/>
                      </w:pPr>
                      <w:r>
                        <w:t>Master</w:t>
                      </w:r>
                    </w:p>
                    <w:p w:rsidR="000D0901" w:rsidRDefault="000D0901" w:rsidP="007F7F26">
                      <w:pPr>
                        <w:spacing w:after="163"/>
                        <w:ind w:firstLineChars="300" w:firstLine="540"/>
                        <w:rPr>
                          <w:sz w:val="18"/>
                          <w:szCs w:val="18"/>
                        </w:rPr>
                      </w:pPr>
                      <w:proofErr w:type="spellStart"/>
                      <w:r>
                        <w:rPr>
                          <w:sz w:val="18"/>
                          <w:szCs w:val="18"/>
                        </w:rPr>
                        <w:t>NameNode</w:t>
                      </w:r>
                      <w:proofErr w:type="spellEnd"/>
                    </w:p>
                    <w:p w:rsidR="000D0901" w:rsidRDefault="000D0901" w:rsidP="0004454A">
                      <w:pPr>
                        <w:spacing w:after="163"/>
                      </w:pPr>
                      <w:r>
                        <w:t xml:space="preserve">      </w:t>
                      </w:r>
                    </w:p>
                    <w:p w:rsidR="000D0901" w:rsidRDefault="000D0901" w:rsidP="007F7F26">
                      <w:pPr>
                        <w:spacing w:after="163"/>
                        <w:ind w:firstLineChars="100" w:firstLine="180"/>
                        <w:rPr>
                          <w:sz w:val="18"/>
                          <w:szCs w:val="18"/>
                        </w:rPr>
                      </w:pPr>
                      <w:proofErr w:type="spellStart"/>
                      <w:r>
                        <w:rPr>
                          <w:sz w:val="18"/>
                          <w:szCs w:val="18"/>
                        </w:rPr>
                        <w:t>SecondaryNameNode</w:t>
                      </w:r>
                      <w:proofErr w:type="spellEnd"/>
                    </w:p>
                    <w:p w:rsidR="000D0901" w:rsidRDefault="000D0901" w:rsidP="007F7F26">
                      <w:pPr>
                        <w:spacing w:after="163"/>
                        <w:ind w:firstLineChars="300" w:firstLine="540"/>
                        <w:rPr>
                          <w:sz w:val="18"/>
                          <w:szCs w:val="18"/>
                        </w:rPr>
                      </w:pPr>
                      <w:proofErr w:type="spellStart"/>
                      <w:r>
                        <w:rPr>
                          <w:sz w:val="18"/>
                          <w:szCs w:val="18"/>
                        </w:rPr>
                        <w:t>DataNode</w:t>
                      </w:r>
                      <w:proofErr w:type="spellEnd"/>
                    </w:p>
                    <w:p w:rsidR="000D0901" w:rsidRDefault="000D0901" w:rsidP="007F7F26">
                      <w:pPr>
                        <w:spacing w:after="163"/>
                        <w:ind w:firstLineChars="300" w:firstLine="720"/>
                      </w:pPr>
                    </w:p>
                    <w:p w:rsidR="000D0901" w:rsidRDefault="000D0901" w:rsidP="007F7F26">
                      <w:pPr>
                        <w:spacing w:after="163"/>
                        <w:ind w:firstLineChars="300" w:firstLine="720"/>
                      </w:pPr>
                    </w:p>
                    <w:p w:rsidR="000D0901" w:rsidRDefault="000D0901" w:rsidP="007F7F26">
                      <w:pPr>
                        <w:spacing w:after="163"/>
                        <w:ind w:firstLineChars="500" w:firstLine="1200"/>
                      </w:pPr>
                      <w:r>
                        <w:t>Linux</w:t>
                      </w:r>
                    </w:p>
                  </w:txbxContent>
                </v:textbox>
              </v:oval>
              <v:oval id="_x0000_s1043" style="position:absolute;left:4155440;top:852170;width:914400;height:1031875" strokecolor="#92d050">
                <v:textbox>
                  <w:txbxContent>
                    <w:p w:rsidR="000D0901" w:rsidRDefault="000D0901" w:rsidP="0004454A">
                      <w:pPr>
                        <w:spacing w:after="163"/>
                        <w:rPr>
                          <w:sz w:val="13"/>
                          <w:szCs w:val="13"/>
                        </w:rPr>
                      </w:pPr>
                      <w:r>
                        <w:t>Slave1</w:t>
                      </w:r>
                    </w:p>
                    <w:p w:rsidR="000D0901" w:rsidRDefault="000D0901" w:rsidP="007F7F26">
                      <w:pPr>
                        <w:spacing w:after="163"/>
                        <w:ind w:firstLineChars="100" w:firstLine="130"/>
                        <w:rPr>
                          <w:sz w:val="13"/>
                          <w:szCs w:val="13"/>
                        </w:rPr>
                      </w:pPr>
                      <w:proofErr w:type="spellStart"/>
                      <w:r>
                        <w:rPr>
                          <w:sz w:val="13"/>
                          <w:szCs w:val="13"/>
                        </w:rPr>
                        <w:t>DataNode</w:t>
                      </w:r>
                      <w:proofErr w:type="spellEnd"/>
                    </w:p>
                    <w:p w:rsidR="000D0901" w:rsidRDefault="000D0901" w:rsidP="0004454A">
                      <w:pPr>
                        <w:spacing w:after="163"/>
                        <w:rPr>
                          <w:sz w:val="15"/>
                          <w:szCs w:val="15"/>
                        </w:rPr>
                      </w:pPr>
                      <w:r>
                        <w:rPr>
                          <w:sz w:val="15"/>
                          <w:szCs w:val="15"/>
                        </w:rPr>
                        <w:t>Linux</w:t>
                      </w:r>
                    </w:p>
                    <w:p w:rsidR="000D0901" w:rsidRDefault="000D0901" w:rsidP="0004454A">
                      <w:pPr>
                        <w:spacing w:after="163"/>
                      </w:pPr>
                    </w:p>
                  </w:txbxContent>
                </v:textbox>
              </v:oval>
              <v:oval id="_x0000_s1044" style="position:absolute;left:2254250;top:3365499;width:914400;height:1028700" strokecolor="#92d050">
                <v:textbox>
                  <w:txbxContent>
                    <w:p w:rsidR="000D0901" w:rsidRDefault="000D0901" w:rsidP="0004454A">
                      <w:pPr>
                        <w:spacing w:after="163"/>
                      </w:pPr>
                      <w:r>
                        <w:t>Slave4</w:t>
                      </w:r>
                    </w:p>
                    <w:p w:rsidR="000D0901" w:rsidRDefault="000D0901" w:rsidP="0004454A">
                      <w:pPr>
                        <w:spacing w:after="163"/>
                        <w:rPr>
                          <w:sz w:val="15"/>
                          <w:szCs w:val="15"/>
                        </w:rPr>
                      </w:pPr>
                      <w:proofErr w:type="spellStart"/>
                      <w:r>
                        <w:rPr>
                          <w:sz w:val="15"/>
                          <w:szCs w:val="15"/>
                        </w:rPr>
                        <w:t>DataNode</w:t>
                      </w:r>
                      <w:proofErr w:type="spellEnd"/>
                    </w:p>
                    <w:p w:rsidR="000D0901" w:rsidRDefault="000D0901" w:rsidP="0004454A">
                      <w:pPr>
                        <w:spacing w:after="163"/>
                        <w:rPr>
                          <w:sz w:val="18"/>
                          <w:szCs w:val="18"/>
                        </w:rPr>
                      </w:pPr>
                      <w:r>
                        <w:rPr>
                          <w:sz w:val="18"/>
                          <w:szCs w:val="18"/>
                        </w:rPr>
                        <w:t>Linux</w:t>
                      </w:r>
                    </w:p>
                  </w:txbxContent>
                </v:textbox>
              </v:oval>
              <v:line id="_x0000_s1045" style="position:absolute;flip:x" from="4594225,253365" to="4601210,835025"/>
              <v:line id="_x0000_s1046" style="position:absolute;flip:x y" from="4595495,2065020" to="4602480,2646680"/>
              <v:line id="_x0000_s1047" style="position:absolute;flip:x" from="2720340,2768599" to="2727325,3350259"/>
              <v:line id="_x0000_s1048" style="position:absolute;flip:y" from="2702560,4590414" to="2709545,5158104"/>
              <v:line id="_x0000_s1049" style="position:absolute" from="4156710,1405254" to="5052060,1405889"/>
              <v:rect id="_x0000_s1050" style="position:absolute;left:3829050;top:5124448;width:2012315;height:1533524">
                <v:textbox>
                  <w:txbxContent>
                    <w:p w:rsidR="000D0901" w:rsidRDefault="000D0901" w:rsidP="0004454A">
                      <w:pPr>
                        <w:spacing w:after="163"/>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rsidR="000D0901" w:rsidRDefault="000D0901" w:rsidP="007F7F26">
                      <w:pPr>
                        <w:spacing w:after="163"/>
                        <w:ind w:firstLineChars="800" w:firstLine="880"/>
                        <w:rPr>
                          <w:sz w:val="11"/>
                          <w:szCs w:val="11"/>
                        </w:rPr>
                      </w:pPr>
                      <w:r>
                        <w:rPr>
                          <w:rFonts w:hint="eastAsia"/>
                          <w:sz w:val="11"/>
                          <w:szCs w:val="11"/>
                        </w:rPr>
                        <w:t>：任务调度</w:t>
                      </w:r>
                    </w:p>
                    <w:p w:rsidR="000D0901" w:rsidRDefault="000D0901" w:rsidP="0004454A">
                      <w:pPr>
                        <w:spacing w:after="163"/>
                        <w:rPr>
                          <w:sz w:val="11"/>
                          <w:szCs w:val="11"/>
                        </w:rPr>
                      </w:pPr>
                      <w:r>
                        <w:rPr>
                          <w:sz w:val="11"/>
                          <w:szCs w:val="11"/>
                        </w:rPr>
                        <w:t xml:space="preserve">                </w:t>
                      </w:r>
                      <w:r>
                        <w:rPr>
                          <w:rFonts w:hint="eastAsia"/>
                          <w:sz w:val="11"/>
                          <w:szCs w:val="11"/>
                        </w:rPr>
                        <w:t>：结果反馈</w:t>
                      </w:r>
                    </w:p>
                    <w:p w:rsidR="000D0901" w:rsidRDefault="000D0901" w:rsidP="007F7F26">
                      <w:pPr>
                        <w:spacing w:after="163"/>
                        <w:ind w:firstLineChars="800" w:firstLine="880"/>
                        <w:rPr>
                          <w:sz w:val="11"/>
                          <w:szCs w:val="11"/>
                        </w:rPr>
                      </w:pPr>
                      <w:r>
                        <w:rPr>
                          <w:rFonts w:hint="eastAsia"/>
                          <w:sz w:val="11"/>
                          <w:szCs w:val="11"/>
                        </w:rPr>
                        <w:t>：心跳机制</w:t>
                      </w:r>
                    </w:p>
                    <w:p w:rsidR="000D0901" w:rsidRDefault="000D0901" w:rsidP="0004454A">
                      <w:pPr>
                        <w:spacing w:after="163"/>
                        <w:rPr>
                          <w:sz w:val="11"/>
                          <w:szCs w:val="11"/>
                        </w:rPr>
                      </w:pPr>
                      <w:r>
                        <w:rPr>
                          <w:sz w:val="11"/>
                          <w:szCs w:val="11"/>
                        </w:rPr>
                        <w:t xml:space="preserve">               </w:t>
                      </w:r>
                      <w:r>
                        <w:rPr>
                          <w:rFonts w:hint="eastAsia"/>
                          <w:sz w:val="11"/>
                          <w:szCs w:val="11"/>
                        </w:rPr>
                        <w:t>：</w:t>
                      </w:r>
                      <w:proofErr w:type="spellStart"/>
                      <w:r>
                        <w:rPr>
                          <w:sz w:val="11"/>
                          <w:szCs w:val="11"/>
                        </w:rPr>
                        <w:t>NameNode</w:t>
                      </w:r>
                      <w:proofErr w:type="spellEnd"/>
                      <w:r>
                        <w:rPr>
                          <w:rFonts w:hint="eastAsia"/>
                          <w:sz w:val="11"/>
                          <w:szCs w:val="11"/>
                        </w:rPr>
                        <w:t>与</w:t>
                      </w:r>
                      <w:proofErr w:type="spellStart"/>
                      <w:r>
                        <w:rPr>
                          <w:sz w:val="11"/>
                          <w:szCs w:val="11"/>
                        </w:rPr>
                        <w:t>SecondaryNameNode</w:t>
                      </w:r>
                      <w:proofErr w:type="spellEnd"/>
                      <w:r>
                        <w:rPr>
                          <w:rFonts w:hint="eastAsia"/>
                          <w:sz w:val="11"/>
                          <w:szCs w:val="11"/>
                        </w:rPr>
                        <w:t>通讯</w:t>
                      </w:r>
                    </w:p>
                    <w:p w:rsidR="000D0901" w:rsidRDefault="000D0901" w:rsidP="0004454A">
                      <w:pPr>
                        <w:spacing w:after="163"/>
                        <w:rPr>
                          <w:sz w:val="11"/>
                          <w:szCs w:val="11"/>
                        </w:rPr>
                      </w:pPr>
                    </w:p>
                  </w:txbxContent>
                </v:textbox>
              </v:rect>
              <v:shape id="_x0000_s1051" type="#_x0000_t13" style="position:absolute;left:3928110;top:5563233;width:469900;height:76200" fillcolor="yellow"/>
              <v:shape id="_x0000_s1052" type="#_x0000_t66" style="position:absolute;left:3939540;top:5888352;width:444500;height:76200" fillcolor="#00b0f0"/>
              <v:shape id="_x0000_s1053" type="#_x0000_t69" style="position:absolute;left:3957320;top:6210297;width:457200;height:76200" fillcolor="red"/>
              <v:shape id="_x0000_s1054" type="#_x0000_t70" style="position:absolute;left:1040130;top:1156969;width:91440;height:271780" fillcolor="#92d050"/>
              <v:shape id="_x0000_s1055" type="#_x0000_t13" style="position:absolute;left:1504315;top:666115;width:2133600;height:152400" fillcolor="yellow"/>
              <v:shape id="_x0000_s1056" type="#_x0000_t66" style="position:absolute;left:1504315;top:830580;width:2108200;height:139700" fillcolor="#00b0f0"/>
              <v:shape id="_x0000_s1057" type="#_x0000_t69" style="position:absolute;left:1492885;top:1012190;width:2197100;height:165100" fillcolor="red"/>
              <v:shape id="_x0000_s1058" type="#_x0000_t69" style="position:absolute;left:3951605;top:6497317;width:457200;height:76200" fillcolor="#92d050"/>
              <w10:anchorlock/>
            </v:group>
          </w:pict>
        </w:r>
      </w:del>
    </w:p>
    <w:p w:rsidR="000D0901" w:rsidDel="00A319AB" w:rsidRDefault="000D0901" w:rsidP="00D61E64">
      <w:pPr>
        <w:pStyle w:val="a3"/>
        <w:spacing w:after="163"/>
        <w:jc w:val="center"/>
        <w:rPr>
          <w:del w:id="212" w:author="Admin" w:date="2020-01-03T14:58:00Z"/>
          <w:rFonts w:ascii="宋体" w:eastAsia="宋体" w:hAnsi="宋体"/>
        </w:rPr>
      </w:pPr>
      <w:del w:id="213" w:author="Admin" w:date="2020-01-03T14:58:00Z">
        <w:r w:rsidDel="00A319AB">
          <w:rPr>
            <w:rFonts w:ascii="宋体" w:eastAsia="宋体" w:hAnsi="宋体" w:hint="eastAsia"/>
          </w:rPr>
          <w:delText>图</w:delText>
        </w:r>
        <w:r w:rsidDel="00A319AB">
          <w:rPr>
            <w:rFonts w:ascii="宋体" w:eastAsia="宋体" w:hAnsi="宋体"/>
          </w:rPr>
          <w:delText xml:space="preserve"> </w:delText>
        </w:r>
        <w:r w:rsidR="00712159" w:rsidDel="00A319AB">
          <w:rPr>
            <w:rFonts w:ascii="宋体" w:eastAsia="宋体" w:hAnsi="宋体"/>
          </w:rPr>
          <w:fldChar w:fldCharType="begin"/>
        </w:r>
        <w:r w:rsidDel="00A319AB">
          <w:rPr>
            <w:rFonts w:ascii="宋体" w:eastAsia="宋体" w:hAnsi="宋体"/>
          </w:rPr>
          <w:delInstrText xml:space="preserve"> SEQ </w:delInstrText>
        </w:r>
        <w:r w:rsidDel="00A319AB">
          <w:rPr>
            <w:rFonts w:ascii="宋体" w:eastAsia="宋体" w:hAnsi="宋体" w:hint="eastAsia"/>
          </w:rPr>
          <w:delInstrText>图</w:delInstrText>
        </w:r>
        <w:r w:rsidDel="00A319AB">
          <w:rPr>
            <w:rFonts w:ascii="宋体" w:eastAsia="宋体" w:hAnsi="宋体"/>
          </w:rPr>
          <w:delInstrText xml:space="preserve"> \* ARABIC </w:delInstrText>
        </w:r>
        <w:r w:rsidR="00712159" w:rsidDel="00A319AB">
          <w:rPr>
            <w:rFonts w:ascii="宋体" w:eastAsia="宋体" w:hAnsi="宋体"/>
          </w:rPr>
          <w:fldChar w:fldCharType="separate"/>
        </w:r>
        <w:r w:rsidDel="00A319AB">
          <w:rPr>
            <w:rFonts w:ascii="宋体" w:eastAsia="宋体" w:hAnsi="宋体"/>
          </w:rPr>
          <w:delText>2</w:delText>
        </w:r>
        <w:r w:rsidR="00712159" w:rsidDel="00A319AB">
          <w:rPr>
            <w:rFonts w:ascii="宋体" w:eastAsia="宋体" w:hAnsi="宋体"/>
          </w:rPr>
          <w:fldChar w:fldCharType="end"/>
        </w:r>
        <w:r w:rsidDel="00A319AB">
          <w:rPr>
            <w:rFonts w:ascii="宋体" w:eastAsia="宋体" w:hAnsi="宋体" w:hint="eastAsia"/>
          </w:rPr>
          <w:delText>系统节点分布架构图</w:delText>
        </w:r>
        <w:bookmarkStart w:id="214" w:name="_Toc5815224"/>
      </w:del>
    </w:p>
    <w:p w:rsidR="000D0901" w:rsidDel="00A319AB" w:rsidRDefault="000D0901">
      <w:pPr>
        <w:widowControl/>
        <w:spacing w:afterLines="0"/>
        <w:jc w:val="left"/>
        <w:rPr>
          <w:del w:id="215" w:author="Admin" w:date="2020-01-03T14:58:00Z"/>
          <w:rFonts w:ascii="宋体"/>
          <w:b/>
          <w:bCs/>
          <w:sz w:val="30"/>
          <w:szCs w:val="32"/>
        </w:rPr>
      </w:pPr>
    </w:p>
    <w:p w:rsidR="000D0901" w:rsidDel="000B1C3E" w:rsidRDefault="000D0901">
      <w:pPr>
        <w:pStyle w:val="2"/>
        <w:spacing w:after="163"/>
        <w:rPr>
          <w:del w:id="216" w:author="Admin" w:date="2020-01-03T15:27:00Z"/>
        </w:rPr>
      </w:pPr>
      <w:del w:id="217" w:author="Admin" w:date="2020-01-03T15:27:00Z">
        <w:r w:rsidDel="000B1C3E">
          <w:lastRenderedPageBreak/>
          <w:delText xml:space="preserve">3.3 </w:delText>
        </w:r>
        <w:r w:rsidDel="000B1C3E">
          <w:rPr>
            <w:rFonts w:hint="eastAsia"/>
          </w:rPr>
          <w:delText>数据</w:delText>
        </w:r>
      </w:del>
      <w:del w:id="218" w:author="Admin" w:date="2020-01-03T15:14:00Z">
        <w:r w:rsidDel="009B799D">
          <w:rPr>
            <w:rFonts w:hint="eastAsia"/>
          </w:rPr>
          <w:delText>字典</w:delText>
        </w:r>
      </w:del>
      <w:del w:id="219" w:author="Admin" w:date="2020-01-03T15:27:00Z">
        <w:r w:rsidDel="000B1C3E">
          <w:rPr>
            <w:rFonts w:hint="eastAsia"/>
          </w:rPr>
          <w:delText>设计</w:delText>
        </w:r>
      </w:del>
    </w:p>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9"/>
        <w:gridCol w:w="1526"/>
        <w:gridCol w:w="1002"/>
        <w:gridCol w:w="1002"/>
        <w:gridCol w:w="1004"/>
        <w:gridCol w:w="847"/>
        <w:gridCol w:w="1006"/>
      </w:tblGrid>
      <w:tr w:rsidR="000D0901" w:rsidDel="000B1C3E" w:rsidTr="00D61E64">
        <w:trPr>
          <w:trHeight w:val="1401"/>
          <w:del w:id="220" w:author="Admin" w:date="2020-01-03T15:27:00Z"/>
        </w:trPr>
        <w:tc>
          <w:tcPr>
            <w:tcW w:w="1131" w:type="pct"/>
            <w:shd w:val="clear" w:color="auto" w:fill="D9D9D9"/>
            <w:vAlign w:val="center"/>
          </w:tcPr>
          <w:p w:rsidR="000D0901" w:rsidDel="000B1C3E" w:rsidRDefault="000D0901" w:rsidP="0004454A">
            <w:pPr>
              <w:spacing w:after="163"/>
              <w:jc w:val="center"/>
              <w:rPr>
                <w:del w:id="221" w:author="Admin" w:date="2020-01-03T15:27:00Z"/>
                <w:rFonts w:ascii="宋体"/>
                <w:color w:val="000000"/>
                <w:szCs w:val="21"/>
              </w:rPr>
            </w:pPr>
            <w:del w:id="222" w:author="Admin" w:date="2020-01-03T15:27:00Z">
              <w:r w:rsidDel="000B1C3E">
                <w:rPr>
                  <w:rFonts w:ascii="宋体" w:hAnsi="宋体"/>
                  <w:b/>
                  <w:bCs/>
                  <w:sz w:val="30"/>
                  <w:szCs w:val="32"/>
                </w:rPr>
                <w:delText xml:space="preserve">  </w:delText>
              </w:r>
              <w:r w:rsidDel="000B1C3E">
                <w:rPr>
                  <w:rFonts w:ascii="宋体" w:hAnsi="宋体" w:hint="eastAsia"/>
                  <w:color w:val="000000"/>
                  <w:szCs w:val="21"/>
                </w:rPr>
                <w:delText>字段名称</w:delText>
              </w:r>
            </w:del>
          </w:p>
        </w:tc>
        <w:tc>
          <w:tcPr>
            <w:tcW w:w="924" w:type="pct"/>
            <w:shd w:val="clear" w:color="auto" w:fill="D9D9D9"/>
            <w:vAlign w:val="center"/>
          </w:tcPr>
          <w:p w:rsidR="000D0901" w:rsidDel="000B1C3E" w:rsidRDefault="000D0901" w:rsidP="0004454A">
            <w:pPr>
              <w:spacing w:after="163"/>
              <w:jc w:val="center"/>
              <w:rPr>
                <w:del w:id="223" w:author="Admin" w:date="2020-01-03T15:27:00Z"/>
                <w:rFonts w:ascii="宋体"/>
                <w:color w:val="000000"/>
                <w:szCs w:val="21"/>
              </w:rPr>
            </w:pPr>
            <w:del w:id="224" w:author="Admin" w:date="2020-01-03T15:27:00Z">
              <w:r w:rsidDel="000B1C3E">
                <w:rPr>
                  <w:rFonts w:ascii="宋体" w:hAnsi="宋体" w:hint="eastAsia"/>
                  <w:color w:val="000000"/>
                  <w:szCs w:val="21"/>
                </w:rPr>
                <w:delText>数据类型</w:delText>
              </w:r>
            </w:del>
          </w:p>
          <w:p w:rsidR="000D0901" w:rsidDel="000B1C3E" w:rsidRDefault="000D0901" w:rsidP="0004454A">
            <w:pPr>
              <w:spacing w:after="163"/>
              <w:jc w:val="center"/>
              <w:rPr>
                <w:del w:id="225" w:author="Admin" w:date="2020-01-03T15:27:00Z"/>
                <w:rFonts w:ascii="宋体"/>
                <w:color w:val="000000"/>
                <w:szCs w:val="21"/>
              </w:rPr>
            </w:pPr>
            <w:del w:id="226" w:author="Admin" w:date="2020-01-03T15:27:00Z">
              <w:r w:rsidDel="000B1C3E">
                <w:rPr>
                  <w:rFonts w:ascii="宋体" w:hAnsi="宋体" w:hint="eastAsia"/>
                  <w:color w:val="000000"/>
                  <w:szCs w:val="21"/>
                </w:rPr>
                <w:delText>（精度范围）</w:delText>
              </w:r>
            </w:del>
          </w:p>
        </w:tc>
        <w:tc>
          <w:tcPr>
            <w:tcW w:w="607" w:type="pct"/>
            <w:shd w:val="clear" w:color="auto" w:fill="D9D9D9"/>
            <w:vAlign w:val="center"/>
          </w:tcPr>
          <w:p w:rsidR="000D0901" w:rsidDel="000B1C3E" w:rsidRDefault="000D0901" w:rsidP="0004454A">
            <w:pPr>
              <w:spacing w:after="163"/>
              <w:jc w:val="center"/>
              <w:rPr>
                <w:del w:id="227" w:author="Admin" w:date="2020-01-03T15:27:00Z"/>
                <w:rFonts w:ascii="宋体"/>
                <w:color w:val="000000"/>
                <w:szCs w:val="21"/>
              </w:rPr>
            </w:pPr>
            <w:del w:id="228" w:author="Admin" w:date="2020-01-03T15:27:00Z">
              <w:r w:rsidDel="000B1C3E">
                <w:rPr>
                  <w:rFonts w:ascii="宋体" w:hAnsi="宋体" w:hint="eastAsia"/>
                  <w:color w:val="000000"/>
                  <w:szCs w:val="21"/>
                </w:rPr>
                <w:delText>主键</w:delText>
              </w:r>
            </w:del>
          </w:p>
        </w:tc>
        <w:tc>
          <w:tcPr>
            <w:tcW w:w="607" w:type="pct"/>
            <w:shd w:val="clear" w:color="auto" w:fill="D9D9D9"/>
            <w:vAlign w:val="center"/>
          </w:tcPr>
          <w:p w:rsidR="000D0901" w:rsidDel="000B1C3E" w:rsidRDefault="000D0901" w:rsidP="0004454A">
            <w:pPr>
              <w:spacing w:after="163"/>
              <w:jc w:val="center"/>
              <w:rPr>
                <w:del w:id="229" w:author="Admin" w:date="2020-01-03T15:27:00Z"/>
                <w:rFonts w:ascii="宋体"/>
                <w:color w:val="000000"/>
                <w:szCs w:val="21"/>
              </w:rPr>
            </w:pPr>
            <w:del w:id="230" w:author="Admin" w:date="2020-01-03T15:27:00Z">
              <w:r w:rsidDel="000B1C3E">
                <w:rPr>
                  <w:rFonts w:ascii="宋体" w:hAnsi="宋体" w:hint="eastAsia"/>
                  <w:color w:val="000000"/>
                  <w:szCs w:val="21"/>
                </w:rPr>
                <w:delText>外键</w:delText>
              </w:r>
            </w:del>
          </w:p>
        </w:tc>
        <w:tc>
          <w:tcPr>
            <w:tcW w:w="608" w:type="pct"/>
            <w:shd w:val="clear" w:color="auto" w:fill="D9D9D9"/>
            <w:vAlign w:val="center"/>
          </w:tcPr>
          <w:p w:rsidR="000D0901" w:rsidDel="000B1C3E" w:rsidRDefault="000D0901" w:rsidP="0004454A">
            <w:pPr>
              <w:spacing w:after="163"/>
              <w:jc w:val="center"/>
              <w:rPr>
                <w:del w:id="231" w:author="Admin" w:date="2020-01-03T15:27:00Z"/>
                <w:rFonts w:ascii="宋体"/>
                <w:color w:val="000000"/>
                <w:szCs w:val="21"/>
              </w:rPr>
            </w:pPr>
            <w:del w:id="232" w:author="Admin" w:date="2020-01-03T15:27:00Z">
              <w:r w:rsidDel="000B1C3E">
                <w:rPr>
                  <w:rFonts w:ascii="宋体" w:hAnsi="宋体" w:hint="eastAsia"/>
                  <w:color w:val="000000"/>
                  <w:szCs w:val="21"/>
                </w:rPr>
                <w:delText>允许为空</w:delText>
              </w:r>
              <w:r w:rsidDel="000B1C3E">
                <w:rPr>
                  <w:rFonts w:ascii="宋体" w:hAnsi="宋体"/>
                  <w:color w:val="000000"/>
                  <w:szCs w:val="21"/>
                </w:rPr>
                <w:delText>Y/N</w:delText>
              </w:r>
            </w:del>
          </w:p>
        </w:tc>
        <w:tc>
          <w:tcPr>
            <w:tcW w:w="513" w:type="pct"/>
            <w:shd w:val="clear" w:color="auto" w:fill="D9D9D9"/>
            <w:vAlign w:val="center"/>
          </w:tcPr>
          <w:p w:rsidR="000D0901" w:rsidDel="000B1C3E" w:rsidRDefault="000D0901" w:rsidP="0004454A">
            <w:pPr>
              <w:spacing w:after="163"/>
              <w:jc w:val="center"/>
              <w:rPr>
                <w:del w:id="233" w:author="Admin" w:date="2020-01-03T15:27:00Z"/>
                <w:rFonts w:ascii="宋体"/>
                <w:color w:val="000000"/>
                <w:szCs w:val="21"/>
              </w:rPr>
            </w:pPr>
            <w:del w:id="234" w:author="Admin" w:date="2020-01-03T15:27:00Z">
              <w:r w:rsidDel="000B1C3E">
                <w:rPr>
                  <w:rFonts w:ascii="宋体" w:hAnsi="宋体" w:hint="eastAsia"/>
                  <w:color w:val="000000"/>
                  <w:szCs w:val="21"/>
                </w:rPr>
                <w:delText>唯一</w:delText>
              </w:r>
              <w:r w:rsidDel="000B1C3E">
                <w:rPr>
                  <w:rFonts w:ascii="宋体" w:hAnsi="宋体"/>
                  <w:color w:val="000000"/>
                  <w:szCs w:val="21"/>
                </w:rPr>
                <w:delText>Y/N</w:delText>
              </w:r>
            </w:del>
          </w:p>
        </w:tc>
        <w:tc>
          <w:tcPr>
            <w:tcW w:w="609" w:type="pct"/>
            <w:shd w:val="clear" w:color="auto" w:fill="D9D9D9"/>
            <w:vAlign w:val="center"/>
          </w:tcPr>
          <w:p w:rsidR="000D0901" w:rsidDel="000B1C3E" w:rsidRDefault="000D0901" w:rsidP="0004454A">
            <w:pPr>
              <w:spacing w:after="163"/>
              <w:jc w:val="center"/>
              <w:rPr>
                <w:del w:id="235" w:author="Admin" w:date="2020-01-03T15:27:00Z"/>
                <w:rFonts w:ascii="宋体"/>
                <w:color w:val="000000"/>
                <w:szCs w:val="21"/>
              </w:rPr>
            </w:pPr>
            <w:del w:id="236" w:author="Admin" w:date="2020-01-03T15:27:00Z">
              <w:r w:rsidDel="000B1C3E">
                <w:rPr>
                  <w:rFonts w:ascii="宋体" w:hAnsi="宋体" w:hint="eastAsia"/>
                  <w:color w:val="000000"/>
                  <w:szCs w:val="21"/>
                </w:rPr>
                <w:delText>默认值</w:delText>
              </w:r>
            </w:del>
          </w:p>
        </w:tc>
      </w:tr>
      <w:tr w:rsidR="000D0901" w:rsidDel="000B1C3E" w:rsidTr="00D61E64">
        <w:trPr>
          <w:trHeight w:val="538"/>
          <w:del w:id="237" w:author="Admin" w:date="2020-01-03T15:27:00Z"/>
        </w:trPr>
        <w:tc>
          <w:tcPr>
            <w:tcW w:w="1131" w:type="pct"/>
            <w:vAlign w:val="center"/>
          </w:tcPr>
          <w:p w:rsidR="000D0901" w:rsidDel="000B1C3E" w:rsidRDefault="000D0901" w:rsidP="0004454A">
            <w:pPr>
              <w:spacing w:after="163"/>
              <w:jc w:val="center"/>
              <w:rPr>
                <w:del w:id="238" w:author="Admin" w:date="2020-01-03T15:27:00Z"/>
                <w:rFonts w:ascii="宋体"/>
                <w:szCs w:val="21"/>
              </w:rPr>
            </w:pPr>
            <w:del w:id="239" w:author="Admin" w:date="2020-01-03T15:27:00Z">
              <w:r w:rsidDel="000B1C3E">
                <w:rPr>
                  <w:rFonts w:ascii="宋体" w:hAnsi="宋体"/>
                  <w:szCs w:val="21"/>
                </w:rPr>
                <w:delText>URL</w:delText>
              </w:r>
            </w:del>
          </w:p>
        </w:tc>
        <w:tc>
          <w:tcPr>
            <w:tcW w:w="924" w:type="pct"/>
            <w:vAlign w:val="center"/>
          </w:tcPr>
          <w:p w:rsidR="000D0901" w:rsidDel="000B1C3E" w:rsidRDefault="000D0901" w:rsidP="0004454A">
            <w:pPr>
              <w:spacing w:after="163"/>
              <w:jc w:val="center"/>
              <w:rPr>
                <w:del w:id="240" w:author="Admin" w:date="2020-01-03T15:27:00Z"/>
                <w:rFonts w:ascii="宋体"/>
                <w:szCs w:val="21"/>
              </w:rPr>
            </w:pPr>
            <w:del w:id="241" w:author="Admin" w:date="2020-01-03T15:27:00Z">
              <w:r w:rsidDel="000B1C3E">
                <w:rPr>
                  <w:rFonts w:ascii="宋体" w:hAnsi="宋体"/>
                  <w:szCs w:val="21"/>
                </w:rPr>
                <w:delText>string</w:delText>
              </w:r>
            </w:del>
          </w:p>
        </w:tc>
        <w:tc>
          <w:tcPr>
            <w:tcW w:w="607" w:type="pct"/>
            <w:vAlign w:val="center"/>
          </w:tcPr>
          <w:p w:rsidR="000D0901" w:rsidDel="000B1C3E" w:rsidRDefault="000D0901" w:rsidP="0004454A">
            <w:pPr>
              <w:spacing w:after="163"/>
              <w:jc w:val="center"/>
              <w:rPr>
                <w:del w:id="242" w:author="Admin" w:date="2020-01-03T15:27:00Z"/>
                <w:rFonts w:ascii="宋体"/>
                <w:szCs w:val="21"/>
              </w:rPr>
            </w:pPr>
            <w:del w:id="243" w:author="Admin" w:date="2020-01-03T15:27:00Z">
              <w:r w:rsidDel="000B1C3E">
                <w:rPr>
                  <w:rFonts w:ascii="宋体" w:hAnsi="宋体" w:hint="eastAsia"/>
                  <w:szCs w:val="21"/>
                </w:rPr>
                <w:delText>是</w:delText>
              </w:r>
            </w:del>
          </w:p>
        </w:tc>
        <w:tc>
          <w:tcPr>
            <w:tcW w:w="607" w:type="pct"/>
            <w:vAlign w:val="center"/>
          </w:tcPr>
          <w:p w:rsidR="000D0901" w:rsidDel="000B1C3E" w:rsidRDefault="000D0901" w:rsidP="0004454A">
            <w:pPr>
              <w:spacing w:after="163"/>
              <w:jc w:val="center"/>
              <w:rPr>
                <w:del w:id="244" w:author="Admin" w:date="2020-01-03T15:27:00Z"/>
              </w:rPr>
            </w:pPr>
            <w:del w:id="245" w:author="Admin" w:date="2020-01-03T15:27:00Z">
              <w:r w:rsidDel="000B1C3E">
                <w:rPr>
                  <w:rFonts w:ascii="宋体" w:hAnsi="宋体" w:hint="eastAsia"/>
                  <w:szCs w:val="21"/>
                </w:rPr>
                <w:delText>否</w:delText>
              </w:r>
            </w:del>
          </w:p>
        </w:tc>
        <w:tc>
          <w:tcPr>
            <w:tcW w:w="608" w:type="pct"/>
            <w:vAlign w:val="center"/>
          </w:tcPr>
          <w:p w:rsidR="000D0901" w:rsidDel="000B1C3E" w:rsidRDefault="000D0901" w:rsidP="0004454A">
            <w:pPr>
              <w:spacing w:after="163"/>
              <w:jc w:val="center"/>
              <w:rPr>
                <w:del w:id="246" w:author="Admin" w:date="2020-01-03T15:27:00Z"/>
                <w:rFonts w:ascii="宋体"/>
                <w:szCs w:val="21"/>
              </w:rPr>
            </w:pPr>
            <w:del w:id="247" w:author="Admin" w:date="2020-01-03T15:27:00Z">
              <w:r w:rsidDel="000B1C3E">
                <w:rPr>
                  <w:rFonts w:ascii="宋体" w:hAnsi="宋体"/>
                  <w:szCs w:val="21"/>
                </w:rPr>
                <w:delText>N</w:delText>
              </w:r>
            </w:del>
          </w:p>
        </w:tc>
        <w:tc>
          <w:tcPr>
            <w:tcW w:w="513" w:type="pct"/>
            <w:vAlign w:val="center"/>
          </w:tcPr>
          <w:p w:rsidR="000D0901" w:rsidDel="000B1C3E" w:rsidRDefault="000D0901" w:rsidP="0004454A">
            <w:pPr>
              <w:spacing w:after="163"/>
              <w:jc w:val="center"/>
              <w:rPr>
                <w:del w:id="248" w:author="Admin" w:date="2020-01-03T15:27:00Z"/>
                <w:rFonts w:ascii="宋体"/>
                <w:szCs w:val="21"/>
              </w:rPr>
            </w:pPr>
            <w:del w:id="249" w:author="Admin" w:date="2020-01-03T15:27:00Z">
              <w:r w:rsidDel="000B1C3E">
                <w:rPr>
                  <w:rFonts w:ascii="宋体" w:hAnsi="宋体"/>
                  <w:szCs w:val="21"/>
                </w:rPr>
                <w:delText>Y</w:delText>
              </w:r>
            </w:del>
          </w:p>
        </w:tc>
        <w:tc>
          <w:tcPr>
            <w:tcW w:w="609" w:type="pct"/>
            <w:vAlign w:val="center"/>
          </w:tcPr>
          <w:p w:rsidR="000D0901" w:rsidDel="000B1C3E" w:rsidRDefault="000D0901" w:rsidP="0004454A">
            <w:pPr>
              <w:spacing w:after="163"/>
              <w:jc w:val="center"/>
              <w:rPr>
                <w:del w:id="250" w:author="Admin" w:date="2020-01-03T15:27:00Z"/>
                <w:rFonts w:ascii="宋体"/>
                <w:szCs w:val="21"/>
              </w:rPr>
            </w:pPr>
          </w:p>
        </w:tc>
      </w:tr>
      <w:tr w:rsidR="000D0901" w:rsidDel="000B1C3E" w:rsidTr="00D61E64">
        <w:trPr>
          <w:trHeight w:val="538"/>
          <w:del w:id="251" w:author="Admin" w:date="2020-01-03T15:27:00Z"/>
        </w:trPr>
        <w:tc>
          <w:tcPr>
            <w:tcW w:w="1131" w:type="pct"/>
            <w:vAlign w:val="center"/>
          </w:tcPr>
          <w:p w:rsidR="000D0901" w:rsidDel="000B1C3E" w:rsidRDefault="000D0901" w:rsidP="0004454A">
            <w:pPr>
              <w:spacing w:after="163"/>
              <w:jc w:val="center"/>
              <w:rPr>
                <w:del w:id="252" w:author="Admin" w:date="2020-01-03T15:27:00Z"/>
                <w:rFonts w:ascii="宋体"/>
                <w:szCs w:val="21"/>
              </w:rPr>
            </w:pPr>
            <w:del w:id="253" w:author="Admin" w:date="2020-01-03T15:27:00Z">
              <w:r w:rsidDel="000B1C3E">
                <w:rPr>
                  <w:rFonts w:ascii="宋体" w:hAnsi="宋体"/>
                  <w:szCs w:val="21"/>
                </w:rPr>
                <w:delText>ID</w:delText>
              </w:r>
            </w:del>
          </w:p>
        </w:tc>
        <w:tc>
          <w:tcPr>
            <w:tcW w:w="924" w:type="pct"/>
            <w:vAlign w:val="center"/>
          </w:tcPr>
          <w:p w:rsidR="000D0901" w:rsidDel="000B1C3E" w:rsidRDefault="000D0901" w:rsidP="0004454A">
            <w:pPr>
              <w:spacing w:after="163"/>
              <w:jc w:val="center"/>
              <w:rPr>
                <w:del w:id="254" w:author="Admin" w:date="2020-01-03T15:27:00Z"/>
              </w:rPr>
            </w:pPr>
            <w:del w:id="255" w:author="Admin" w:date="2020-01-03T15:27:00Z">
              <w:r w:rsidDel="000B1C3E">
                <w:rPr>
                  <w:rFonts w:ascii="宋体" w:hAnsi="宋体"/>
                  <w:szCs w:val="21"/>
                </w:rPr>
                <w:delText>string</w:delText>
              </w:r>
            </w:del>
          </w:p>
        </w:tc>
        <w:tc>
          <w:tcPr>
            <w:tcW w:w="607" w:type="pct"/>
            <w:vAlign w:val="center"/>
          </w:tcPr>
          <w:p w:rsidR="000D0901" w:rsidDel="000B1C3E" w:rsidRDefault="000D0901" w:rsidP="0004454A">
            <w:pPr>
              <w:spacing w:after="163"/>
              <w:jc w:val="center"/>
              <w:rPr>
                <w:del w:id="256" w:author="Admin" w:date="2020-01-03T15:27:00Z"/>
                <w:rFonts w:ascii="宋体"/>
                <w:szCs w:val="21"/>
              </w:rPr>
            </w:pPr>
            <w:del w:id="257" w:author="Admin" w:date="2020-01-03T15:27:00Z">
              <w:r w:rsidDel="000B1C3E">
                <w:rPr>
                  <w:rFonts w:ascii="宋体" w:hAnsi="宋体" w:hint="eastAsia"/>
                  <w:szCs w:val="21"/>
                </w:rPr>
                <w:delText>否</w:delText>
              </w:r>
            </w:del>
          </w:p>
        </w:tc>
        <w:tc>
          <w:tcPr>
            <w:tcW w:w="607" w:type="pct"/>
            <w:vAlign w:val="center"/>
          </w:tcPr>
          <w:p w:rsidR="000D0901" w:rsidDel="000B1C3E" w:rsidRDefault="000D0901" w:rsidP="0004454A">
            <w:pPr>
              <w:spacing w:after="163"/>
              <w:jc w:val="center"/>
              <w:rPr>
                <w:del w:id="258" w:author="Admin" w:date="2020-01-03T15:27:00Z"/>
              </w:rPr>
            </w:pPr>
            <w:del w:id="259" w:author="Admin" w:date="2020-01-03T15:27:00Z">
              <w:r w:rsidDel="000B1C3E">
                <w:rPr>
                  <w:rFonts w:ascii="宋体" w:hAnsi="宋体" w:hint="eastAsia"/>
                  <w:szCs w:val="21"/>
                </w:rPr>
                <w:delText>否</w:delText>
              </w:r>
            </w:del>
          </w:p>
        </w:tc>
        <w:tc>
          <w:tcPr>
            <w:tcW w:w="608" w:type="pct"/>
            <w:vAlign w:val="center"/>
          </w:tcPr>
          <w:p w:rsidR="000D0901" w:rsidDel="000B1C3E" w:rsidRDefault="000D0901" w:rsidP="0004454A">
            <w:pPr>
              <w:spacing w:after="163"/>
              <w:jc w:val="center"/>
              <w:rPr>
                <w:del w:id="260" w:author="Admin" w:date="2020-01-03T15:27:00Z"/>
              </w:rPr>
            </w:pPr>
            <w:del w:id="261" w:author="Admin" w:date="2020-01-03T15:27:00Z">
              <w:r w:rsidDel="000B1C3E">
                <w:rPr>
                  <w:rFonts w:ascii="宋体" w:hAnsi="宋体"/>
                  <w:szCs w:val="21"/>
                </w:rPr>
                <w:delText>N</w:delText>
              </w:r>
            </w:del>
          </w:p>
        </w:tc>
        <w:tc>
          <w:tcPr>
            <w:tcW w:w="513" w:type="pct"/>
            <w:vAlign w:val="center"/>
          </w:tcPr>
          <w:p w:rsidR="000D0901" w:rsidDel="000B1C3E" w:rsidRDefault="000D0901" w:rsidP="0004454A">
            <w:pPr>
              <w:spacing w:after="163"/>
              <w:jc w:val="center"/>
              <w:rPr>
                <w:del w:id="262" w:author="Admin" w:date="2020-01-03T15:27:00Z"/>
                <w:rFonts w:ascii="宋体"/>
                <w:szCs w:val="21"/>
              </w:rPr>
            </w:pPr>
            <w:del w:id="263" w:author="Admin" w:date="2020-01-03T15:27:00Z">
              <w:r w:rsidDel="000B1C3E">
                <w:rPr>
                  <w:rFonts w:ascii="宋体" w:hAnsi="宋体"/>
                  <w:szCs w:val="21"/>
                </w:rPr>
                <w:delText>Y</w:delText>
              </w:r>
            </w:del>
          </w:p>
        </w:tc>
        <w:tc>
          <w:tcPr>
            <w:tcW w:w="609" w:type="pct"/>
            <w:vAlign w:val="center"/>
          </w:tcPr>
          <w:p w:rsidR="000D0901" w:rsidDel="000B1C3E" w:rsidRDefault="000D0901" w:rsidP="0004454A">
            <w:pPr>
              <w:spacing w:after="163"/>
              <w:jc w:val="center"/>
              <w:rPr>
                <w:del w:id="264" w:author="Admin" w:date="2020-01-03T15:27:00Z"/>
                <w:rFonts w:ascii="宋体"/>
                <w:szCs w:val="21"/>
              </w:rPr>
            </w:pPr>
          </w:p>
        </w:tc>
      </w:tr>
      <w:tr w:rsidR="000D0901" w:rsidDel="000B1C3E" w:rsidTr="00D61E64">
        <w:trPr>
          <w:trHeight w:val="538"/>
          <w:del w:id="265" w:author="Admin" w:date="2020-01-03T15:27:00Z"/>
        </w:trPr>
        <w:tc>
          <w:tcPr>
            <w:tcW w:w="1131" w:type="pct"/>
            <w:vAlign w:val="center"/>
          </w:tcPr>
          <w:p w:rsidR="000D0901" w:rsidDel="000B1C3E" w:rsidRDefault="000D0901" w:rsidP="0004454A">
            <w:pPr>
              <w:spacing w:after="163"/>
              <w:jc w:val="center"/>
              <w:rPr>
                <w:del w:id="266" w:author="Admin" w:date="2020-01-03T15:27:00Z"/>
                <w:rFonts w:ascii="宋体"/>
                <w:szCs w:val="21"/>
              </w:rPr>
            </w:pPr>
            <w:del w:id="267" w:author="Admin" w:date="2020-01-03T15:27:00Z">
              <w:r w:rsidDel="000B1C3E">
                <w:rPr>
                  <w:rFonts w:ascii="宋体" w:hAnsi="宋体"/>
                  <w:szCs w:val="21"/>
                </w:rPr>
                <w:delText>start</w:delText>
              </w:r>
            </w:del>
          </w:p>
        </w:tc>
        <w:tc>
          <w:tcPr>
            <w:tcW w:w="924" w:type="pct"/>
            <w:vAlign w:val="center"/>
          </w:tcPr>
          <w:p w:rsidR="000D0901" w:rsidDel="000B1C3E" w:rsidRDefault="000D0901" w:rsidP="0004454A">
            <w:pPr>
              <w:spacing w:after="163"/>
              <w:jc w:val="center"/>
              <w:rPr>
                <w:del w:id="268" w:author="Admin" w:date="2020-01-03T15:27:00Z"/>
              </w:rPr>
            </w:pPr>
            <w:del w:id="269" w:author="Admin" w:date="2020-01-03T15:27:00Z">
              <w:r w:rsidDel="000B1C3E">
                <w:rPr>
                  <w:rFonts w:ascii="宋体" w:hAnsi="宋体"/>
                  <w:szCs w:val="21"/>
                </w:rPr>
                <w:delText>float</w:delText>
              </w:r>
            </w:del>
          </w:p>
        </w:tc>
        <w:tc>
          <w:tcPr>
            <w:tcW w:w="607" w:type="pct"/>
            <w:vAlign w:val="center"/>
          </w:tcPr>
          <w:p w:rsidR="000D0901" w:rsidDel="000B1C3E" w:rsidRDefault="000D0901" w:rsidP="0004454A">
            <w:pPr>
              <w:spacing w:after="163"/>
              <w:jc w:val="center"/>
              <w:rPr>
                <w:del w:id="270" w:author="Admin" w:date="2020-01-03T15:27:00Z"/>
                <w:rFonts w:ascii="宋体"/>
                <w:szCs w:val="21"/>
              </w:rPr>
            </w:pPr>
            <w:del w:id="271" w:author="Admin" w:date="2020-01-03T15:27:00Z">
              <w:r w:rsidDel="000B1C3E">
                <w:rPr>
                  <w:rFonts w:ascii="宋体" w:hAnsi="宋体" w:hint="eastAsia"/>
                  <w:szCs w:val="21"/>
                </w:rPr>
                <w:delText>否</w:delText>
              </w:r>
            </w:del>
          </w:p>
        </w:tc>
        <w:tc>
          <w:tcPr>
            <w:tcW w:w="607" w:type="pct"/>
            <w:vAlign w:val="center"/>
          </w:tcPr>
          <w:p w:rsidR="000D0901" w:rsidDel="000B1C3E" w:rsidRDefault="000D0901" w:rsidP="0004454A">
            <w:pPr>
              <w:spacing w:after="163"/>
              <w:jc w:val="center"/>
              <w:rPr>
                <w:del w:id="272" w:author="Admin" w:date="2020-01-03T15:27:00Z"/>
              </w:rPr>
            </w:pPr>
            <w:del w:id="273" w:author="Admin" w:date="2020-01-03T15:27:00Z">
              <w:r w:rsidDel="000B1C3E">
                <w:rPr>
                  <w:rFonts w:ascii="宋体" w:hAnsi="宋体" w:hint="eastAsia"/>
                  <w:szCs w:val="21"/>
                </w:rPr>
                <w:delText>否</w:delText>
              </w:r>
            </w:del>
          </w:p>
        </w:tc>
        <w:tc>
          <w:tcPr>
            <w:tcW w:w="608" w:type="pct"/>
            <w:vAlign w:val="center"/>
          </w:tcPr>
          <w:p w:rsidR="000D0901" w:rsidDel="000B1C3E" w:rsidRDefault="000D0901" w:rsidP="0004454A">
            <w:pPr>
              <w:spacing w:after="163"/>
              <w:jc w:val="center"/>
              <w:rPr>
                <w:del w:id="274" w:author="Admin" w:date="2020-01-03T15:27:00Z"/>
              </w:rPr>
            </w:pPr>
            <w:del w:id="275" w:author="Admin" w:date="2020-01-03T15:27:00Z">
              <w:r w:rsidDel="000B1C3E">
                <w:rPr>
                  <w:rFonts w:ascii="宋体" w:hAnsi="宋体"/>
                  <w:szCs w:val="21"/>
                </w:rPr>
                <w:delText>N</w:delText>
              </w:r>
            </w:del>
          </w:p>
        </w:tc>
        <w:tc>
          <w:tcPr>
            <w:tcW w:w="513" w:type="pct"/>
            <w:vAlign w:val="center"/>
          </w:tcPr>
          <w:p w:rsidR="000D0901" w:rsidDel="000B1C3E" w:rsidRDefault="000D0901" w:rsidP="0004454A">
            <w:pPr>
              <w:spacing w:after="163"/>
              <w:jc w:val="center"/>
              <w:rPr>
                <w:del w:id="276" w:author="Admin" w:date="2020-01-03T15:27:00Z"/>
              </w:rPr>
            </w:pPr>
            <w:del w:id="277" w:author="Admin" w:date="2020-01-03T15:27:00Z">
              <w:r w:rsidDel="000B1C3E">
                <w:rPr>
                  <w:rFonts w:ascii="宋体" w:hAnsi="宋体"/>
                  <w:szCs w:val="21"/>
                </w:rPr>
                <w:delText>N</w:delText>
              </w:r>
            </w:del>
          </w:p>
        </w:tc>
        <w:tc>
          <w:tcPr>
            <w:tcW w:w="609" w:type="pct"/>
            <w:vAlign w:val="center"/>
          </w:tcPr>
          <w:p w:rsidR="000D0901" w:rsidDel="000B1C3E" w:rsidRDefault="000D0901" w:rsidP="0004454A">
            <w:pPr>
              <w:spacing w:after="163"/>
              <w:jc w:val="center"/>
              <w:rPr>
                <w:del w:id="278" w:author="Admin" w:date="2020-01-03T15:27:00Z"/>
              </w:rPr>
            </w:pPr>
            <w:del w:id="279" w:author="Admin" w:date="2020-01-03T15:27:00Z">
              <w:r w:rsidDel="000B1C3E">
                <w:rPr>
                  <w:rFonts w:ascii="宋体"/>
                  <w:szCs w:val="21"/>
                </w:rPr>
                <w:delText>0.0</w:delText>
              </w:r>
            </w:del>
          </w:p>
        </w:tc>
      </w:tr>
      <w:tr w:rsidR="000D0901" w:rsidDel="000B1C3E" w:rsidTr="00D61E64">
        <w:trPr>
          <w:trHeight w:val="538"/>
          <w:del w:id="280" w:author="Admin" w:date="2020-01-03T15:27:00Z"/>
        </w:trPr>
        <w:tc>
          <w:tcPr>
            <w:tcW w:w="1131" w:type="pct"/>
            <w:vAlign w:val="center"/>
          </w:tcPr>
          <w:p w:rsidR="000D0901" w:rsidDel="000B1C3E" w:rsidRDefault="000D0901" w:rsidP="0004454A">
            <w:pPr>
              <w:spacing w:after="163"/>
              <w:jc w:val="center"/>
              <w:rPr>
                <w:del w:id="281" w:author="Admin" w:date="2020-01-03T15:27:00Z"/>
                <w:rFonts w:ascii="宋体"/>
                <w:szCs w:val="21"/>
              </w:rPr>
            </w:pPr>
            <w:del w:id="282" w:author="Admin" w:date="2020-01-03T15:27:00Z">
              <w:r w:rsidDel="000B1C3E">
                <w:rPr>
                  <w:rFonts w:ascii="宋体" w:hAnsi="宋体"/>
                  <w:szCs w:val="21"/>
                </w:rPr>
                <w:delText>end</w:delText>
              </w:r>
            </w:del>
          </w:p>
        </w:tc>
        <w:tc>
          <w:tcPr>
            <w:tcW w:w="924" w:type="pct"/>
            <w:vAlign w:val="center"/>
          </w:tcPr>
          <w:p w:rsidR="000D0901" w:rsidDel="000B1C3E" w:rsidRDefault="000D0901" w:rsidP="0004454A">
            <w:pPr>
              <w:spacing w:after="163"/>
              <w:jc w:val="center"/>
              <w:rPr>
                <w:del w:id="283" w:author="Admin" w:date="2020-01-03T15:27:00Z"/>
              </w:rPr>
            </w:pPr>
            <w:del w:id="284" w:author="Admin" w:date="2020-01-03T15:27:00Z">
              <w:r w:rsidDel="000B1C3E">
                <w:rPr>
                  <w:rFonts w:ascii="宋体" w:hAnsi="宋体"/>
                  <w:szCs w:val="21"/>
                </w:rPr>
                <w:delText>float</w:delText>
              </w:r>
            </w:del>
          </w:p>
        </w:tc>
        <w:tc>
          <w:tcPr>
            <w:tcW w:w="607" w:type="pct"/>
            <w:vAlign w:val="center"/>
          </w:tcPr>
          <w:p w:rsidR="000D0901" w:rsidDel="000B1C3E" w:rsidRDefault="000D0901" w:rsidP="0004454A">
            <w:pPr>
              <w:spacing w:after="163"/>
              <w:jc w:val="center"/>
              <w:rPr>
                <w:del w:id="285" w:author="Admin" w:date="2020-01-03T15:27:00Z"/>
                <w:rFonts w:ascii="宋体"/>
                <w:szCs w:val="21"/>
              </w:rPr>
            </w:pPr>
            <w:del w:id="286" w:author="Admin" w:date="2020-01-03T15:27:00Z">
              <w:r w:rsidDel="000B1C3E">
                <w:rPr>
                  <w:rFonts w:ascii="宋体" w:hAnsi="宋体" w:hint="eastAsia"/>
                  <w:szCs w:val="21"/>
                </w:rPr>
                <w:delText>否</w:delText>
              </w:r>
            </w:del>
          </w:p>
        </w:tc>
        <w:tc>
          <w:tcPr>
            <w:tcW w:w="607" w:type="pct"/>
            <w:vAlign w:val="center"/>
          </w:tcPr>
          <w:p w:rsidR="000D0901" w:rsidDel="000B1C3E" w:rsidRDefault="000D0901" w:rsidP="0004454A">
            <w:pPr>
              <w:spacing w:after="163"/>
              <w:jc w:val="center"/>
              <w:rPr>
                <w:del w:id="287" w:author="Admin" w:date="2020-01-03T15:27:00Z"/>
              </w:rPr>
            </w:pPr>
            <w:del w:id="288" w:author="Admin" w:date="2020-01-03T15:27:00Z">
              <w:r w:rsidDel="000B1C3E">
                <w:rPr>
                  <w:rFonts w:ascii="宋体" w:hAnsi="宋体" w:hint="eastAsia"/>
                  <w:szCs w:val="21"/>
                </w:rPr>
                <w:delText>否</w:delText>
              </w:r>
            </w:del>
          </w:p>
        </w:tc>
        <w:tc>
          <w:tcPr>
            <w:tcW w:w="608" w:type="pct"/>
            <w:vAlign w:val="center"/>
          </w:tcPr>
          <w:p w:rsidR="000D0901" w:rsidDel="000B1C3E" w:rsidRDefault="000D0901" w:rsidP="0004454A">
            <w:pPr>
              <w:spacing w:after="163"/>
              <w:jc w:val="center"/>
              <w:rPr>
                <w:del w:id="289" w:author="Admin" w:date="2020-01-03T15:27:00Z"/>
              </w:rPr>
            </w:pPr>
            <w:del w:id="290" w:author="Admin" w:date="2020-01-03T15:27:00Z">
              <w:r w:rsidDel="000B1C3E">
                <w:rPr>
                  <w:rFonts w:ascii="宋体" w:hAnsi="宋体"/>
                  <w:szCs w:val="21"/>
                </w:rPr>
                <w:delText>N</w:delText>
              </w:r>
            </w:del>
          </w:p>
        </w:tc>
        <w:tc>
          <w:tcPr>
            <w:tcW w:w="513" w:type="pct"/>
            <w:vAlign w:val="center"/>
          </w:tcPr>
          <w:p w:rsidR="000D0901" w:rsidDel="000B1C3E" w:rsidRDefault="000D0901" w:rsidP="0004454A">
            <w:pPr>
              <w:spacing w:after="163"/>
              <w:jc w:val="center"/>
              <w:rPr>
                <w:del w:id="291" w:author="Admin" w:date="2020-01-03T15:27:00Z"/>
                <w:rFonts w:ascii="宋体"/>
                <w:szCs w:val="21"/>
              </w:rPr>
            </w:pPr>
            <w:del w:id="292" w:author="Admin" w:date="2020-01-03T15:27:00Z">
              <w:r w:rsidDel="000B1C3E">
                <w:rPr>
                  <w:rFonts w:ascii="宋体" w:hAnsi="宋体"/>
                  <w:szCs w:val="21"/>
                </w:rPr>
                <w:delText>N</w:delText>
              </w:r>
            </w:del>
          </w:p>
        </w:tc>
        <w:tc>
          <w:tcPr>
            <w:tcW w:w="609" w:type="pct"/>
            <w:vAlign w:val="center"/>
          </w:tcPr>
          <w:p w:rsidR="000D0901" w:rsidDel="000B1C3E" w:rsidRDefault="000D0901" w:rsidP="0004454A">
            <w:pPr>
              <w:spacing w:after="163"/>
              <w:jc w:val="center"/>
              <w:rPr>
                <w:del w:id="293" w:author="Admin" w:date="2020-01-03T15:27:00Z"/>
                <w:rFonts w:ascii="宋体"/>
                <w:szCs w:val="21"/>
              </w:rPr>
            </w:pPr>
            <w:del w:id="294" w:author="Admin" w:date="2020-01-03T15:27:00Z">
              <w:r w:rsidDel="000B1C3E">
                <w:rPr>
                  <w:rFonts w:ascii="宋体"/>
                  <w:szCs w:val="21"/>
                </w:rPr>
                <w:delText>0.0</w:delText>
              </w:r>
            </w:del>
          </w:p>
        </w:tc>
      </w:tr>
      <w:tr w:rsidR="000D0901" w:rsidDel="000B1C3E" w:rsidTr="00D61E64">
        <w:trPr>
          <w:trHeight w:val="559"/>
          <w:del w:id="295" w:author="Admin" w:date="2020-01-03T15:27:00Z"/>
        </w:trPr>
        <w:tc>
          <w:tcPr>
            <w:tcW w:w="1131" w:type="pct"/>
            <w:vAlign w:val="center"/>
          </w:tcPr>
          <w:p w:rsidR="000D0901" w:rsidDel="000B1C3E" w:rsidRDefault="000D0901" w:rsidP="0004454A">
            <w:pPr>
              <w:spacing w:after="163"/>
              <w:jc w:val="center"/>
              <w:rPr>
                <w:del w:id="296" w:author="Admin" w:date="2020-01-03T15:27:00Z"/>
                <w:rFonts w:ascii="宋体"/>
                <w:szCs w:val="21"/>
              </w:rPr>
            </w:pPr>
            <w:del w:id="297" w:author="Admin" w:date="2020-01-03T15:27:00Z">
              <w:r w:rsidDel="000B1C3E">
                <w:rPr>
                  <w:rFonts w:ascii="宋体" w:hAnsi="宋体"/>
                  <w:szCs w:val="21"/>
                </w:rPr>
                <w:delText>speed</w:delText>
              </w:r>
            </w:del>
          </w:p>
        </w:tc>
        <w:tc>
          <w:tcPr>
            <w:tcW w:w="924" w:type="pct"/>
            <w:vAlign w:val="center"/>
          </w:tcPr>
          <w:p w:rsidR="000D0901" w:rsidDel="000B1C3E" w:rsidRDefault="000D0901" w:rsidP="0004454A">
            <w:pPr>
              <w:spacing w:after="163"/>
              <w:jc w:val="center"/>
              <w:rPr>
                <w:del w:id="298" w:author="Admin" w:date="2020-01-03T15:27:00Z"/>
              </w:rPr>
            </w:pPr>
            <w:del w:id="299" w:author="Admin" w:date="2020-01-03T15:27:00Z">
              <w:r w:rsidDel="000B1C3E">
                <w:rPr>
                  <w:rFonts w:ascii="宋体" w:hAnsi="宋体"/>
                  <w:szCs w:val="21"/>
                </w:rPr>
                <w:delText>float</w:delText>
              </w:r>
            </w:del>
          </w:p>
        </w:tc>
        <w:tc>
          <w:tcPr>
            <w:tcW w:w="607" w:type="pct"/>
            <w:vAlign w:val="center"/>
          </w:tcPr>
          <w:p w:rsidR="000D0901" w:rsidDel="000B1C3E" w:rsidRDefault="000D0901" w:rsidP="0004454A">
            <w:pPr>
              <w:spacing w:after="163"/>
              <w:jc w:val="center"/>
              <w:rPr>
                <w:del w:id="300" w:author="Admin" w:date="2020-01-03T15:27:00Z"/>
                <w:rFonts w:ascii="宋体"/>
                <w:szCs w:val="21"/>
              </w:rPr>
            </w:pPr>
            <w:del w:id="301" w:author="Admin" w:date="2020-01-03T15:27:00Z">
              <w:r w:rsidDel="000B1C3E">
                <w:rPr>
                  <w:rFonts w:ascii="宋体" w:hAnsi="宋体" w:hint="eastAsia"/>
                  <w:szCs w:val="21"/>
                </w:rPr>
                <w:delText>否</w:delText>
              </w:r>
            </w:del>
          </w:p>
        </w:tc>
        <w:tc>
          <w:tcPr>
            <w:tcW w:w="607" w:type="pct"/>
            <w:vAlign w:val="center"/>
          </w:tcPr>
          <w:p w:rsidR="000D0901" w:rsidDel="000B1C3E" w:rsidRDefault="000D0901" w:rsidP="0004454A">
            <w:pPr>
              <w:spacing w:after="163"/>
              <w:jc w:val="center"/>
              <w:rPr>
                <w:del w:id="302" w:author="Admin" w:date="2020-01-03T15:27:00Z"/>
              </w:rPr>
            </w:pPr>
            <w:del w:id="303" w:author="Admin" w:date="2020-01-03T15:27:00Z">
              <w:r w:rsidDel="000B1C3E">
                <w:rPr>
                  <w:rFonts w:ascii="宋体" w:hAnsi="宋体" w:hint="eastAsia"/>
                  <w:szCs w:val="21"/>
                </w:rPr>
                <w:delText>否</w:delText>
              </w:r>
            </w:del>
          </w:p>
        </w:tc>
        <w:tc>
          <w:tcPr>
            <w:tcW w:w="608" w:type="pct"/>
            <w:vAlign w:val="center"/>
          </w:tcPr>
          <w:p w:rsidR="000D0901" w:rsidDel="000B1C3E" w:rsidRDefault="000D0901" w:rsidP="0004454A">
            <w:pPr>
              <w:spacing w:after="163"/>
              <w:jc w:val="center"/>
              <w:rPr>
                <w:del w:id="304" w:author="Admin" w:date="2020-01-03T15:27:00Z"/>
              </w:rPr>
            </w:pPr>
            <w:del w:id="305" w:author="Admin" w:date="2020-01-03T15:27:00Z">
              <w:r w:rsidDel="000B1C3E">
                <w:rPr>
                  <w:rFonts w:ascii="宋体" w:hAnsi="宋体"/>
                  <w:szCs w:val="21"/>
                </w:rPr>
                <w:delText>N</w:delText>
              </w:r>
            </w:del>
          </w:p>
        </w:tc>
        <w:tc>
          <w:tcPr>
            <w:tcW w:w="513" w:type="pct"/>
            <w:vAlign w:val="center"/>
          </w:tcPr>
          <w:p w:rsidR="000D0901" w:rsidDel="000B1C3E" w:rsidRDefault="000D0901" w:rsidP="0004454A">
            <w:pPr>
              <w:spacing w:after="163"/>
              <w:jc w:val="center"/>
              <w:rPr>
                <w:del w:id="306" w:author="Admin" w:date="2020-01-03T15:27:00Z"/>
                <w:rFonts w:ascii="宋体"/>
                <w:szCs w:val="21"/>
              </w:rPr>
            </w:pPr>
            <w:del w:id="307" w:author="Admin" w:date="2020-01-03T15:27:00Z">
              <w:r w:rsidDel="000B1C3E">
                <w:rPr>
                  <w:rFonts w:ascii="宋体" w:hAnsi="宋体"/>
                  <w:szCs w:val="21"/>
                </w:rPr>
                <w:delText>N</w:delText>
              </w:r>
            </w:del>
          </w:p>
        </w:tc>
        <w:tc>
          <w:tcPr>
            <w:tcW w:w="609" w:type="pct"/>
            <w:vAlign w:val="center"/>
          </w:tcPr>
          <w:p w:rsidR="000D0901" w:rsidDel="000B1C3E" w:rsidRDefault="000D0901" w:rsidP="0004454A">
            <w:pPr>
              <w:spacing w:after="163"/>
              <w:jc w:val="center"/>
              <w:rPr>
                <w:del w:id="308" w:author="Admin" w:date="2020-01-03T15:27:00Z"/>
                <w:rFonts w:ascii="宋体"/>
                <w:szCs w:val="21"/>
              </w:rPr>
            </w:pPr>
            <w:del w:id="309" w:author="Admin" w:date="2020-01-03T15:27:00Z">
              <w:r w:rsidDel="000B1C3E">
                <w:rPr>
                  <w:rFonts w:ascii="宋体" w:hAnsi="宋体"/>
                  <w:szCs w:val="21"/>
                </w:rPr>
                <w:delText>1</w:delText>
              </w:r>
              <w:r w:rsidDel="000B1C3E">
                <w:rPr>
                  <w:rFonts w:ascii="宋体"/>
                  <w:szCs w:val="21"/>
                </w:rPr>
                <w:delText>.0</w:delText>
              </w:r>
            </w:del>
          </w:p>
        </w:tc>
      </w:tr>
    </w:tbl>
    <w:p w:rsidR="000D0901" w:rsidDel="000B1C3E" w:rsidRDefault="000D0901" w:rsidP="0004454A">
      <w:pPr>
        <w:spacing w:after="163" w:line="300" w:lineRule="auto"/>
        <w:jc w:val="left"/>
        <w:rPr>
          <w:del w:id="310" w:author="Admin" w:date="2020-01-03T15:27:00Z"/>
          <w:rFonts w:ascii="宋体"/>
          <w:sz w:val="18"/>
          <w:szCs w:val="18"/>
        </w:rPr>
      </w:pPr>
      <w:del w:id="311" w:author="Admin" w:date="2020-01-03T15:27:00Z">
        <w:r w:rsidDel="000B1C3E">
          <w:rPr>
            <w:rFonts w:ascii="宋体" w:hAnsi="宋体" w:hint="eastAsia"/>
            <w:sz w:val="18"/>
            <w:szCs w:val="18"/>
          </w:rPr>
          <w:delText>注：</w:delText>
        </w:r>
        <w:r w:rsidDel="000B1C3E">
          <w:rPr>
            <w:rFonts w:ascii="宋体" w:hAnsi="宋体"/>
            <w:sz w:val="18"/>
            <w:szCs w:val="18"/>
          </w:rPr>
          <w:delText>URL</w:delText>
        </w:r>
        <w:r w:rsidDel="000B1C3E">
          <w:rPr>
            <w:rFonts w:ascii="宋体" w:hAnsi="宋体" w:hint="eastAsia"/>
            <w:sz w:val="18"/>
            <w:szCs w:val="18"/>
          </w:rPr>
          <w:delText>与</w:delText>
        </w:r>
        <w:r w:rsidDel="000B1C3E">
          <w:rPr>
            <w:rFonts w:ascii="宋体" w:hAnsi="宋体"/>
            <w:sz w:val="18"/>
            <w:szCs w:val="18"/>
          </w:rPr>
          <w:delText>ID</w:delText>
        </w:r>
        <w:r w:rsidDel="000B1C3E">
          <w:rPr>
            <w:rFonts w:ascii="宋体" w:hAnsi="宋体" w:hint="eastAsia"/>
            <w:sz w:val="18"/>
            <w:szCs w:val="18"/>
          </w:rPr>
          <w:delText>无默认值，其值视具体视频信息与用户信息而定。</w:delText>
        </w:r>
      </w:del>
    </w:p>
    <w:p w:rsidR="000D0901" w:rsidDel="000B1C3E" w:rsidRDefault="000D0901" w:rsidP="007F7F26">
      <w:pPr>
        <w:spacing w:after="163" w:line="300" w:lineRule="auto"/>
        <w:ind w:firstLineChars="200" w:firstLine="480"/>
        <w:jc w:val="left"/>
        <w:rPr>
          <w:del w:id="312" w:author="Admin" w:date="2020-01-03T15:27:00Z"/>
          <w:rFonts w:ascii="宋体"/>
          <w:b/>
          <w:bCs/>
          <w:sz w:val="30"/>
          <w:szCs w:val="32"/>
        </w:rPr>
      </w:pPr>
      <w:del w:id="313" w:author="Admin" w:date="2020-01-03T15:27:00Z">
        <w:r w:rsidDel="000B1C3E">
          <w:rPr>
            <w:rFonts w:ascii="宋体" w:hAnsi="宋体" w:hint="eastAsia"/>
          </w:rPr>
          <w:delText>程序以每秒为一个时间段划分视频，每秒均有一组（</w:delText>
        </w:r>
        <w:r w:rsidDel="000B1C3E">
          <w:rPr>
            <w:rFonts w:ascii="宋体" w:hAnsi="宋体"/>
          </w:rPr>
          <w:delText>start</w:delText>
        </w:r>
        <w:r w:rsidDel="000B1C3E">
          <w:rPr>
            <w:rFonts w:ascii="宋体" w:hAnsi="宋体" w:hint="eastAsia"/>
          </w:rPr>
          <w:delText>，</w:delText>
        </w:r>
        <w:r w:rsidDel="000B1C3E">
          <w:rPr>
            <w:rFonts w:ascii="宋体" w:hAnsi="宋体"/>
          </w:rPr>
          <w:delText>end</w:delText>
        </w:r>
        <w:r w:rsidDel="000B1C3E">
          <w:rPr>
            <w:rFonts w:ascii="宋体" w:hAnsi="宋体" w:hint="eastAsia"/>
          </w:rPr>
          <w:delText>，</w:delText>
        </w:r>
        <w:r w:rsidDel="000B1C3E">
          <w:rPr>
            <w:rFonts w:ascii="宋体" w:hAnsi="宋体"/>
          </w:rPr>
          <w:delText>speed</w:delText>
        </w:r>
        <w:r w:rsidDel="000B1C3E">
          <w:rPr>
            <w:rFonts w:ascii="宋体" w:hAnsi="宋体" w:hint="eastAsia"/>
          </w:rPr>
          <w:delText>）标记记录，分别代表每个时间段的开始时间，结束时间与倍速播放的速值，用户在观看视频时将鼠标抬起将开启一个新时间段并赋值给</w:delText>
        </w:r>
        <w:r w:rsidDel="000B1C3E">
          <w:rPr>
            <w:rFonts w:ascii="宋体" w:hAnsi="宋体"/>
          </w:rPr>
          <w:delText>start</w:delText>
        </w:r>
        <w:r w:rsidDel="000B1C3E">
          <w:rPr>
            <w:rFonts w:ascii="宋体" w:hAnsi="宋体" w:hint="eastAsia"/>
          </w:rPr>
          <w:delText>；按下将结束此时间段并赋值给</w:delText>
        </w:r>
        <w:r w:rsidDel="000B1C3E">
          <w:rPr>
            <w:rFonts w:ascii="宋体" w:hAnsi="宋体"/>
          </w:rPr>
          <w:delText>end</w:delText>
        </w:r>
        <w:r w:rsidDel="000B1C3E">
          <w:rPr>
            <w:rFonts w:ascii="宋体" w:hAnsi="宋体" w:hint="eastAsia"/>
          </w:rPr>
          <w:delText>；</w:delText>
        </w:r>
        <w:r w:rsidDel="000B1C3E">
          <w:rPr>
            <w:rFonts w:ascii="宋体" w:hAnsi="宋体"/>
          </w:rPr>
          <w:delText>speed</w:delText>
        </w:r>
        <w:r w:rsidDel="000B1C3E">
          <w:rPr>
            <w:rFonts w:ascii="宋体" w:hAnsi="宋体" w:hint="eastAsia"/>
          </w:rPr>
          <w:delText>的初值为</w:delText>
        </w:r>
        <w:r w:rsidDel="000B1C3E">
          <w:rPr>
            <w:rFonts w:ascii="宋体" w:hAnsi="宋体"/>
          </w:rPr>
          <w:delText>1.0</w:delText>
        </w:r>
        <w:r w:rsidDel="000B1C3E">
          <w:rPr>
            <w:rFonts w:ascii="宋体" w:hAnsi="宋体" w:hint="eastAsia"/>
          </w:rPr>
          <w:delText>，观看视频时将每各时间段</w:delText>
        </w:r>
        <w:r w:rsidDel="000B1C3E">
          <w:rPr>
            <w:rFonts w:ascii="宋体" w:hAnsi="宋体"/>
          </w:rPr>
          <w:delText>current_speed</w:delText>
        </w:r>
        <w:r w:rsidDel="000B1C3E">
          <w:rPr>
            <w:rFonts w:ascii="宋体" w:hAnsi="宋体" w:hint="eastAsia"/>
          </w:rPr>
          <w:delText>的值赋值给</w:delText>
        </w:r>
        <w:r w:rsidDel="000B1C3E">
          <w:rPr>
            <w:rFonts w:ascii="宋体" w:hAnsi="宋体"/>
          </w:rPr>
          <w:delText>speed</w:delText>
        </w:r>
        <w:r w:rsidDel="000B1C3E">
          <w:rPr>
            <w:rFonts w:ascii="宋体" w:hAnsi="宋体" w:hint="eastAsia"/>
          </w:rPr>
          <w:delText>，以此方式记录用户观看视频时的行为痕迹</w:delText>
        </w:r>
        <w:bookmarkStart w:id="314" w:name="_GoBack"/>
        <w:bookmarkEnd w:id="314"/>
        <w:r w:rsidDel="000B1C3E">
          <w:rPr>
            <w:rFonts w:ascii="宋体" w:hAnsi="宋体" w:hint="eastAsia"/>
          </w:rPr>
          <w:delText>数据。</w:delText>
        </w:r>
      </w:del>
    </w:p>
    <w:p w:rsidR="000D0901" w:rsidRDefault="000D0901">
      <w:pPr>
        <w:widowControl/>
        <w:spacing w:afterLines="0"/>
        <w:jc w:val="left"/>
        <w:rPr>
          <w:rFonts w:ascii="宋体"/>
          <w:b/>
          <w:bCs/>
          <w:sz w:val="30"/>
          <w:szCs w:val="32"/>
        </w:rPr>
      </w:pPr>
    </w:p>
    <w:p w:rsidR="000D0901" w:rsidRDefault="000B1C3E">
      <w:pPr>
        <w:widowControl/>
        <w:spacing w:afterLines="0"/>
        <w:jc w:val="left"/>
      </w:pPr>
      <w:ins w:id="315" w:author="Admin" w:date="2020-01-03T15:30:00Z">
        <w:r>
          <w:rPr>
            <w:rFonts w:ascii="宋体" w:hAnsi="宋体" w:hint="eastAsia"/>
            <w:b/>
            <w:bCs/>
            <w:sz w:val="30"/>
            <w:szCs w:val="32"/>
          </w:rPr>
          <w:t>三</w:t>
        </w:r>
      </w:ins>
      <w:del w:id="316" w:author="Admin" w:date="2020-01-03T15:30:00Z">
        <w:r w:rsidR="000D0901" w:rsidDel="000B1C3E">
          <w:rPr>
            <w:rFonts w:ascii="宋体" w:hAnsi="宋体" w:hint="eastAsia"/>
            <w:b/>
            <w:bCs/>
            <w:sz w:val="30"/>
            <w:szCs w:val="32"/>
          </w:rPr>
          <w:delText>四</w:delText>
        </w:r>
      </w:del>
      <w:r w:rsidR="000D0901">
        <w:rPr>
          <w:rFonts w:ascii="宋体" w:hAnsi="宋体" w:hint="eastAsia"/>
          <w:b/>
          <w:bCs/>
          <w:sz w:val="30"/>
          <w:szCs w:val="32"/>
        </w:rPr>
        <w:t>、系统</w:t>
      </w:r>
      <w:del w:id="317" w:author="Admin" w:date="2020-01-03T15:18:00Z">
        <w:r w:rsidR="000D0901" w:rsidDel="00FF6D3A">
          <w:rPr>
            <w:rFonts w:ascii="宋体" w:hAnsi="宋体" w:hint="eastAsia"/>
            <w:b/>
            <w:bCs/>
            <w:sz w:val="30"/>
            <w:szCs w:val="32"/>
          </w:rPr>
          <w:delText>使</w:delText>
        </w:r>
      </w:del>
      <w:ins w:id="318" w:author="Admin" w:date="2020-01-03T15:18:00Z">
        <w:r w:rsidR="00FF6D3A">
          <w:rPr>
            <w:rFonts w:ascii="宋体" w:hAnsi="宋体" w:hint="eastAsia"/>
            <w:b/>
            <w:bCs/>
            <w:sz w:val="30"/>
            <w:szCs w:val="32"/>
          </w:rPr>
          <w:t>应</w:t>
        </w:r>
      </w:ins>
      <w:r w:rsidR="000D0901">
        <w:rPr>
          <w:rFonts w:ascii="宋体" w:hAnsi="宋体" w:hint="eastAsia"/>
          <w:b/>
          <w:bCs/>
          <w:sz w:val="30"/>
          <w:szCs w:val="32"/>
        </w:rPr>
        <w:t>用</w:t>
      </w:r>
      <w:bookmarkEnd w:id="214"/>
      <w:r w:rsidR="000D0901">
        <w:rPr>
          <w:rFonts w:ascii="宋体" w:hAnsi="宋体" w:hint="eastAsia"/>
          <w:b/>
          <w:bCs/>
          <w:sz w:val="30"/>
          <w:szCs w:val="32"/>
        </w:rPr>
        <w:t>结果</w:t>
      </w:r>
      <w:ins w:id="319" w:author="Admin" w:date="2020-01-03T15:31:00Z">
        <w:r>
          <w:rPr>
            <w:rFonts w:ascii="宋体" w:hAnsi="宋体" w:hint="eastAsia"/>
            <w:b/>
            <w:bCs/>
            <w:sz w:val="30"/>
            <w:szCs w:val="32"/>
          </w:rPr>
          <w:t>和</w:t>
        </w:r>
      </w:ins>
      <w:ins w:id="320" w:author="Admin" w:date="2020-01-03T15:32:00Z">
        <w:r>
          <w:rPr>
            <w:rFonts w:ascii="宋体" w:hAnsi="宋体" w:hint="eastAsia"/>
            <w:b/>
            <w:bCs/>
            <w:sz w:val="30"/>
            <w:szCs w:val="32"/>
          </w:rPr>
          <w:t>计算过程监控</w:t>
        </w:r>
      </w:ins>
    </w:p>
    <w:p w:rsidR="000D0901" w:rsidDel="009B799D" w:rsidRDefault="000D0901">
      <w:pPr>
        <w:pStyle w:val="2"/>
        <w:spacing w:after="163"/>
        <w:rPr>
          <w:del w:id="321" w:author="Admin" w:date="2020-01-03T15:16:00Z"/>
        </w:rPr>
      </w:pPr>
      <w:bookmarkStart w:id="322" w:name="_Toc5815225"/>
      <w:del w:id="323" w:author="Admin" w:date="2020-01-03T15:16:00Z">
        <w:r w:rsidDel="009B799D">
          <w:delText>4.1</w:delText>
        </w:r>
        <w:bookmarkEnd w:id="322"/>
        <w:r w:rsidDel="009B799D">
          <w:rPr>
            <w:rFonts w:hint="eastAsia"/>
          </w:rPr>
          <w:delText>模拟前端用户数据提交</w:delText>
        </w:r>
      </w:del>
    </w:p>
    <w:p w:rsidR="000D0901" w:rsidRPr="00D61E64" w:rsidDel="009B799D" w:rsidRDefault="000D0901" w:rsidP="007F7F26">
      <w:pPr>
        <w:spacing w:after="163"/>
        <w:ind w:firstLineChars="200" w:firstLine="480"/>
        <w:rPr>
          <w:del w:id="324" w:author="Admin" w:date="2020-01-03T15:16:00Z"/>
          <w:rFonts w:ascii="宋体"/>
          <w:color w:val="FF0000"/>
        </w:rPr>
      </w:pPr>
      <w:del w:id="325" w:author="Admin" w:date="2020-01-03T15:16:00Z">
        <w:r w:rsidDel="009B799D">
          <w:rPr>
            <w:rFonts w:ascii="宋体" w:hAnsi="宋体" w:hint="eastAsia"/>
          </w:rPr>
          <w:delText>使用</w:delText>
        </w:r>
        <w:r w:rsidDel="009B799D">
          <w:rPr>
            <w:rFonts w:ascii="宋体" w:hAnsi="宋体"/>
          </w:rPr>
          <w:delText>HTML5</w:delText>
        </w:r>
        <w:r w:rsidDel="009B799D">
          <w:rPr>
            <w:rFonts w:ascii="宋体" w:hAnsi="宋体" w:hint="eastAsia"/>
          </w:rPr>
          <w:delText>制作网页播放器，使用</w:delText>
        </w:r>
        <w:r w:rsidDel="009B799D">
          <w:rPr>
            <w:rFonts w:ascii="宋体" w:hAnsi="宋体"/>
          </w:rPr>
          <w:delText>JavaScript</w:delText>
        </w:r>
        <w:r w:rsidDel="009B799D">
          <w:rPr>
            <w:rFonts w:ascii="宋体" w:hAnsi="宋体" w:hint="eastAsia"/>
          </w:rPr>
          <w:delText>实现对用户视频观看行为的记录，将记录的数据转换为</w:delText>
        </w:r>
        <w:r w:rsidDel="009B799D">
          <w:rPr>
            <w:rFonts w:ascii="宋体" w:hAnsi="宋体"/>
          </w:rPr>
          <w:delText>JSON</w:delText>
        </w:r>
        <w:r w:rsidDel="009B799D">
          <w:rPr>
            <w:rFonts w:ascii="宋体" w:hAnsi="宋体" w:hint="eastAsia"/>
          </w:rPr>
          <w:delText>格式，使用</w:delText>
        </w:r>
        <w:r w:rsidDel="009B799D">
          <w:rPr>
            <w:rFonts w:ascii="宋体" w:hAnsi="宋体"/>
          </w:rPr>
          <w:delText>ajax</w:delText>
        </w:r>
        <w:r w:rsidDel="009B799D">
          <w:rPr>
            <w:rFonts w:ascii="宋体" w:hAnsi="宋体" w:hint="eastAsia"/>
          </w:rPr>
          <w:delText>方法发送请求将</w:delText>
        </w:r>
        <w:r w:rsidDel="009B799D">
          <w:rPr>
            <w:rFonts w:ascii="宋体" w:hAnsi="宋体"/>
          </w:rPr>
          <w:delText>JSON</w:delText>
        </w:r>
        <w:r w:rsidDel="009B799D">
          <w:rPr>
            <w:rFonts w:ascii="宋体" w:hAnsi="宋体" w:hint="eastAsia"/>
          </w:rPr>
          <w:delText>文件写入</w:delText>
        </w:r>
        <w:r w:rsidDel="009B799D">
          <w:rPr>
            <w:rFonts w:ascii="宋体" w:hAnsi="宋体"/>
          </w:rPr>
          <w:delText>HDFS</w:delText>
        </w:r>
        <w:r w:rsidDel="009B799D">
          <w:rPr>
            <w:rFonts w:ascii="宋体" w:hAnsi="宋体" w:hint="eastAsia"/>
          </w:rPr>
          <w:delText>中，之后使用</w:delText>
        </w:r>
        <w:r w:rsidDel="009B799D">
          <w:rPr>
            <w:rFonts w:ascii="宋体" w:hAnsi="宋体"/>
          </w:rPr>
          <w:delText>java</w:delText>
        </w:r>
        <w:r w:rsidDel="009B799D">
          <w:rPr>
            <w:rFonts w:ascii="宋体" w:hAnsi="宋体" w:hint="eastAsia"/>
          </w:rPr>
          <w:delText>语言在</w:delText>
        </w:r>
        <w:r w:rsidDel="009B799D">
          <w:rPr>
            <w:rFonts w:ascii="宋体" w:hAnsi="宋体"/>
          </w:rPr>
          <w:delText>Hadoop</w:delText>
        </w:r>
        <w:r w:rsidDel="009B799D">
          <w:rPr>
            <w:rFonts w:ascii="宋体" w:hAnsi="宋体" w:hint="eastAsia"/>
          </w:rPr>
          <w:delText>框架上，用</w:delText>
        </w:r>
        <w:r w:rsidDel="009B799D">
          <w:rPr>
            <w:rFonts w:ascii="宋体" w:hAnsi="宋体"/>
          </w:rPr>
          <w:delText>MapReduce</w:delText>
        </w:r>
        <w:r w:rsidDel="009B799D">
          <w:rPr>
            <w:rFonts w:ascii="宋体" w:hAnsi="宋体" w:hint="eastAsia"/>
          </w:rPr>
          <w:delText>的方法对用户行为的数据进行计算、积累，获得每个视频以秒为单位的用户累计观看次数，并做成图表。当有用户观看该视频时，将最新的用户观看行为数据以曲线的形式显示在播放器进度条上，给当前用户作为参考</w:delText>
        </w:r>
        <w:r w:rsidDel="009B799D">
          <w:rPr>
            <w:rFonts w:ascii="宋体" w:hint="eastAsia"/>
          </w:rPr>
          <w:delText>。</w:delText>
        </w:r>
        <w:r w:rsidRPr="00D61E64" w:rsidDel="009B799D">
          <w:rPr>
            <w:rFonts w:ascii="宋体" w:hint="eastAsia"/>
            <w:color w:val="FF0000"/>
          </w:rPr>
          <w:delText>在客户端成功使前端抓取</w:delText>
        </w:r>
        <w:r w:rsidRPr="00D61E64" w:rsidDel="009B799D">
          <w:rPr>
            <w:rFonts w:ascii="宋体"/>
            <w:color w:val="FF0000"/>
          </w:rPr>
          <w:delText>JSON</w:delText>
        </w:r>
        <w:r w:rsidRPr="00D61E64" w:rsidDel="009B799D">
          <w:rPr>
            <w:rFonts w:ascii="宋体" w:hint="eastAsia"/>
            <w:color w:val="FF0000"/>
          </w:rPr>
          <w:delText>格式的数据再写入到</w:delText>
        </w:r>
        <w:r w:rsidRPr="00D61E64" w:rsidDel="009B799D">
          <w:rPr>
            <w:rFonts w:ascii="宋体"/>
            <w:color w:val="FF0000"/>
          </w:rPr>
          <w:delText>HDFS</w:delText>
        </w:r>
        <w:r w:rsidRPr="00D61E64" w:rsidDel="009B799D">
          <w:rPr>
            <w:rFonts w:ascii="宋体" w:hint="eastAsia"/>
            <w:color w:val="FF0000"/>
          </w:rPr>
          <w:delText>中。</w:delText>
        </w:r>
      </w:del>
    </w:p>
    <w:p w:rsidR="000D0901" w:rsidDel="009B799D" w:rsidRDefault="000D0901" w:rsidP="007F7F26">
      <w:pPr>
        <w:spacing w:after="163"/>
        <w:ind w:firstLineChars="200" w:firstLine="480"/>
        <w:rPr>
          <w:del w:id="326" w:author="Admin" w:date="2020-01-03T15:16:00Z"/>
          <w:rFonts w:ascii="宋体"/>
        </w:rPr>
      </w:pPr>
    </w:p>
    <w:p w:rsidR="000D0901" w:rsidDel="009B799D" w:rsidRDefault="000D0901" w:rsidP="007F7F26">
      <w:pPr>
        <w:spacing w:after="163"/>
        <w:ind w:firstLineChars="200" w:firstLine="480"/>
        <w:rPr>
          <w:del w:id="327" w:author="Admin" w:date="2020-01-03T15:16:00Z"/>
          <w:rFonts w:ascii="宋体"/>
        </w:rPr>
      </w:pPr>
      <w:del w:id="328" w:author="Admin" w:date="2020-01-03T15:16:00Z">
        <w:r w:rsidDel="009B799D">
          <w:rPr>
            <w:rFonts w:ascii="宋体" w:hint="eastAsia"/>
          </w:rPr>
          <w:delText>下图为</w:delText>
        </w:r>
        <w:smartTag w:uri="urn:schemas-microsoft-com:office:smarttags" w:element="chmetcnv">
          <w:smartTagPr>
            <w:attr w:name="UnitName" w:val="m"/>
            <w:attr w:name="SourceValue" w:val="24"/>
            <w:attr w:name="HasSpace" w:val="False"/>
            <w:attr w:name="Negative" w:val="False"/>
            <w:attr w:name="NumberType" w:val="1"/>
            <w:attr w:name="TCSC" w:val="0"/>
          </w:smartTagPr>
          <w:r w:rsidDel="009B799D">
            <w:rPr>
              <w:rFonts w:ascii="宋体"/>
            </w:rPr>
            <w:delText>24M</w:delText>
          </w:r>
        </w:smartTag>
        <w:r w:rsidDel="009B799D">
          <w:rPr>
            <w:rFonts w:ascii="宋体" w:hint="eastAsia"/>
          </w:rPr>
          <w:delText>文件的并发提交数据环境，</w:delText>
        </w:r>
      </w:del>
    </w:p>
    <w:p w:rsidR="000D0901" w:rsidRDefault="007F7F26" w:rsidP="00D61E64">
      <w:pPr>
        <w:keepNext/>
        <w:spacing w:after="163"/>
        <w:rPr>
          <w:rFonts w:ascii="宋体"/>
        </w:rPr>
      </w:pPr>
      <w:del w:id="329" w:author="Admin" w:date="2020-01-03T15:16:00Z">
        <w:r w:rsidRPr="00712159" w:rsidDel="009B799D">
          <w:rPr>
            <w:szCs w:val="21"/>
          </w:rPr>
          <w:lastRenderedPageBreak/>
          <w:pict>
            <v:shape id="_x0000_i1026" type="#_x0000_t75" alt="4f7c6fcb0341646a32132ed4c171e20" style="width:417.6pt;height:372.5pt">
              <v:imagedata r:id="rId13" o:title=""/>
            </v:shape>
          </w:pict>
        </w:r>
      </w:del>
    </w:p>
    <w:p w:rsidR="000D0901" w:rsidRPr="00D61E64" w:rsidRDefault="000D0901" w:rsidP="00D61E64">
      <w:pPr>
        <w:pStyle w:val="a3"/>
        <w:spacing w:after="163"/>
        <w:jc w:val="center"/>
        <w:rPr>
          <w:rFonts w:ascii="宋体" w:eastAsia="宋体" w:hAnsi="宋体"/>
        </w:rPr>
      </w:pPr>
      <w:r>
        <w:rPr>
          <w:rFonts w:hint="eastAsia"/>
        </w:rPr>
        <w:t>图</w:t>
      </w:r>
      <w:r>
        <w:t xml:space="preserve"> </w:t>
      </w:r>
      <w:r w:rsidR="00712159">
        <w:fldChar w:fldCharType="begin"/>
      </w:r>
      <w:r>
        <w:instrText xml:space="preserve"> SEQ </w:instrText>
      </w:r>
      <w:r>
        <w:rPr>
          <w:rFonts w:hint="eastAsia"/>
        </w:rPr>
        <w:instrText>图</w:instrText>
      </w:r>
      <w:r>
        <w:instrText xml:space="preserve"> \* ARABIC </w:instrText>
      </w:r>
      <w:r w:rsidR="00712159">
        <w:fldChar w:fldCharType="separate"/>
      </w:r>
      <w:r>
        <w:t>3</w:t>
      </w:r>
      <w:r w:rsidR="00712159">
        <w:fldChar w:fldCharType="end"/>
      </w:r>
      <w:r>
        <w:t xml:space="preserve"> </w:t>
      </w:r>
      <w:r>
        <w:rPr>
          <w:rFonts w:hint="eastAsia"/>
        </w:rPr>
        <w:t>前端用户提交数据模拟</w:t>
      </w:r>
      <w:bookmarkStart w:id="330" w:name="_Toc5815226"/>
    </w:p>
    <w:p w:rsidR="000D0901" w:rsidRDefault="000D0901">
      <w:pPr>
        <w:pStyle w:val="2"/>
        <w:spacing w:after="163"/>
      </w:pPr>
      <w:del w:id="331" w:author="Admin" w:date="2020-01-03T15:30:00Z">
        <w:r w:rsidDel="000B1C3E">
          <w:lastRenderedPageBreak/>
          <w:delText>4</w:delText>
        </w:r>
      </w:del>
      <w:ins w:id="332" w:author="Admin" w:date="2020-01-03T15:30:00Z">
        <w:r w:rsidR="000B1C3E">
          <w:t>3</w:t>
        </w:r>
      </w:ins>
      <w:r>
        <w:t>.</w:t>
      </w:r>
      <w:del w:id="333" w:author="Admin" w:date="2020-01-03T15:31:00Z">
        <w:r w:rsidDel="000B1C3E">
          <w:delText>2</w:delText>
        </w:r>
      </w:del>
      <w:ins w:id="334" w:author="Admin" w:date="2020-01-03T15:31:00Z">
        <w:r w:rsidR="000B1C3E">
          <w:t>1</w:t>
        </w:r>
      </w:ins>
      <w:ins w:id="335" w:author="Admin" w:date="2020-01-03T15:17:00Z">
        <w:r w:rsidR="00FF6D3A" w:rsidDel="00FF6D3A">
          <w:t xml:space="preserve"> </w:t>
        </w:r>
      </w:ins>
      <w:del w:id="336" w:author="Admin" w:date="2020-01-03T15:17:00Z">
        <w:r w:rsidDel="00FF6D3A">
          <w:delText xml:space="preserve"> </w:delText>
        </w:r>
        <w:bookmarkEnd w:id="330"/>
        <w:r w:rsidDel="00FF6D3A">
          <w:rPr>
            <w:rFonts w:hint="eastAsia"/>
          </w:rPr>
          <w:delText>数据分布式处理结果展示</w:delText>
        </w:r>
      </w:del>
      <w:ins w:id="337" w:author="Admin" w:date="2020-01-03T15:19:00Z">
        <w:r w:rsidR="00FF6D3A">
          <w:rPr>
            <w:rFonts w:hint="eastAsia"/>
          </w:rPr>
          <w:t>数据处理结果</w:t>
        </w:r>
      </w:ins>
    </w:p>
    <w:p w:rsidR="000D0901" w:rsidRDefault="000D0901" w:rsidP="00FF6D3A">
      <w:pPr>
        <w:pStyle w:val="2"/>
        <w:spacing w:after="163"/>
        <w:pPrChange w:id="338" w:author="Admin" w:date="2020-01-03T15:17:00Z">
          <w:pPr>
            <w:spacing w:after="163"/>
            <w:ind w:firstLineChars="200" w:firstLine="480"/>
          </w:pPr>
        </w:pPrChange>
      </w:pPr>
      <w:r>
        <w:rPr>
          <w:rFonts w:hint="eastAsia"/>
        </w:rPr>
        <w:t>将</w:t>
      </w:r>
      <w:ins w:id="339" w:author="Admin" w:date="2020-01-03T15:19:00Z">
        <w:r w:rsidR="00FF6D3A">
          <w:rPr>
            <w:rFonts w:hint="eastAsia"/>
          </w:rPr>
          <w:t>前端接口提交的</w:t>
        </w:r>
      </w:ins>
      <w:del w:id="340" w:author="Admin" w:date="2020-01-03T15:19:00Z">
        <w:r w:rsidDel="00FF6D3A">
          <w:rPr>
            <w:rFonts w:hint="eastAsia"/>
          </w:rPr>
          <w:delText>这些</w:delText>
        </w:r>
      </w:del>
      <w:r>
        <w:rPr>
          <w:rFonts w:hint="eastAsia"/>
        </w:rPr>
        <w:t>数据转换为视频每</w:t>
      </w:r>
      <w:del w:id="341" w:author="Admin" w:date="2020-01-03T15:23:00Z">
        <w:r w:rsidDel="00DD006A">
          <w:rPr>
            <w:rFonts w:hint="eastAsia"/>
          </w:rPr>
          <w:delText>帧</w:delText>
        </w:r>
      </w:del>
      <w:ins w:id="342" w:author="Admin" w:date="2020-01-03T15:23:00Z">
        <w:r w:rsidR="00DD006A">
          <w:rPr>
            <w:rFonts w:hint="eastAsia"/>
          </w:rPr>
          <w:t>秒</w:t>
        </w:r>
      </w:ins>
      <w:r>
        <w:rPr>
          <w:rFonts w:hint="eastAsia"/>
        </w:rPr>
        <w:t>的播放次数并颗粒化存储到</w:t>
      </w:r>
      <w:r>
        <w:t>HDFS</w:t>
      </w:r>
      <w:r>
        <w:rPr>
          <w:rFonts w:hint="eastAsia"/>
        </w:rPr>
        <w:t>中，结合用户数据进行统计分析，获得不同用户、不同视频的学习情况总结。</w:t>
      </w:r>
    </w:p>
    <w:p w:rsidR="000D0901" w:rsidRDefault="00712159" w:rsidP="007F7F26">
      <w:pPr>
        <w:spacing w:after="163"/>
        <w:ind w:firstLineChars="200" w:firstLine="480"/>
        <w:jc w:val="center"/>
        <w:rPr>
          <w:rFonts w:ascii="宋体"/>
        </w:rPr>
      </w:pPr>
      <w:r w:rsidRPr="00712159">
        <w:rPr>
          <w:rFonts w:ascii="宋体" w:hAnsi="宋体" w:cs="宋体"/>
        </w:rPr>
        <w:pict>
          <v:shape id="_x0000_i1027" type="#_x0000_t75" style="width:3in;height:3in">
            <v:imagedata r:id="rId14"/>
          </v:shape>
        </w:pict>
      </w:r>
    </w:p>
    <w:p w:rsidR="000D0901" w:rsidRDefault="000D0901" w:rsidP="007F7F26">
      <w:pPr>
        <w:spacing w:after="163"/>
        <w:ind w:leftChars="184" w:left="442" w:firstLineChars="1400" w:firstLine="2800"/>
        <w:rPr>
          <w:rFonts w:ascii="宋体" w:cs="宋体"/>
        </w:rPr>
      </w:pPr>
      <w:r>
        <w:rPr>
          <w:rFonts w:ascii="宋体" w:hAnsi="宋体" w:hint="eastAsia"/>
          <w:sz w:val="20"/>
          <w:szCs w:val="20"/>
        </w:rPr>
        <w:t>图</w:t>
      </w:r>
      <w:r>
        <w:rPr>
          <w:rFonts w:ascii="宋体" w:hAnsi="宋体"/>
          <w:sz w:val="20"/>
          <w:szCs w:val="20"/>
        </w:rPr>
        <w:t xml:space="preserve"> 4 </w:t>
      </w:r>
      <w:r>
        <w:rPr>
          <w:rFonts w:ascii="宋体" w:hAnsi="宋体" w:hint="eastAsia"/>
          <w:sz w:val="20"/>
          <w:szCs w:val="20"/>
        </w:rPr>
        <w:t>数据分布式处理结果</w:t>
      </w:r>
    </w:p>
    <w:p w:rsidR="000D0901" w:rsidRDefault="000D0901" w:rsidP="007F7F26">
      <w:pPr>
        <w:spacing w:after="163"/>
        <w:ind w:firstLineChars="150" w:firstLine="360"/>
        <w:rPr>
          <w:color w:val="000000"/>
          <w:szCs w:val="21"/>
        </w:rPr>
      </w:pPr>
      <w:r>
        <w:rPr>
          <w:rFonts w:hint="eastAsia"/>
          <w:color w:val="000000"/>
          <w:szCs w:val="21"/>
        </w:rPr>
        <w:t>在</w:t>
      </w:r>
      <w:proofErr w:type="spellStart"/>
      <w:r>
        <w:rPr>
          <w:color w:val="000000"/>
          <w:szCs w:val="21"/>
        </w:rPr>
        <w:t>Hadoop</w:t>
      </w:r>
      <w:proofErr w:type="spellEnd"/>
      <w:r>
        <w:rPr>
          <w:rFonts w:hint="eastAsia"/>
          <w:color w:val="000000"/>
          <w:szCs w:val="21"/>
        </w:rPr>
        <w:t>框架中应用分布式计算处理速度截图如图</w:t>
      </w:r>
      <w:r>
        <w:rPr>
          <w:color w:val="000000"/>
          <w:szCs w:val="21"/>
        </w:rPr>
        <w:t>5</w:t>
      </w:r>
      <w:r>
        <w:rPr>
          <w:rFonts w:hint="eastAsia"/>
          <w:color w:val="000000"/>
          <w:szCs w:val="21"/>
        </w:rPr>
        <w:t>所示：</w:t>
      </w:r>
    </w:p>
    <w:p w:rsidR="000D0901" w:rsidRDefault="007F7F26" w:rsidP="0004454A">
      <w:pPr>
        <w:spacing w:after="163"/>
        <w:rPr>
          <w:rFonts w:ascii="宋体"/>
          <w:bCs/>
          <w:kern w:val="0"/>
          <w:szCs w:val="21"/>
        </w:rPr>
      </w:pPr>
      <w:r>
        <w:lastRenderedPageBreak/>
        <w:pict>
          <v:shape id="_x0000_i1028" type="#_x0000_t75" alt="" style="width:437.65pt;height:336.85pt">
            <v:imagedata r:id="rId15" o:title=""/>
          </v:shape>
        </w:pict>
      </w:r>
    </w:p>
    <w:p w:rsidR="000D0901" w:rsidRDefault="000D0901" w:rsidP="007F7F26">
      <w:pPr>
        <w:adjustRightInd w:val="0"/>
        <w:spacing w:after="163"/>
        <w:ind w:firstLineChars="1400" w:firstLine="2800"/>
        <w:rPr>
          <w:rFonts w:ascii="宋体"/>
          <w:sz w:val="20"/>
          <w:szCs w:val="20"/>
        </w:rPr>
      </w:pPr>
      <w:r>
        <w:rPr>
          <w:rFonts w:ascii="宋体" w:hAnsi="宋体" w:hint="eastAsia"/>
          <w:sz w:val="20"/>
          <w:szCs w:val="20"/>
        </w:rPr>
        <w:t>图</w:t>
      </w:r>
      <w:r>
        <w:rPr>
          <w:rFonts w:ascii="宋体" w:hAnsi="宋体"/>
          <w:sz w:val="20"/>
          <w:szCs w:val="20"/>
        </w:rPr>
        <w:t xml:space="preserve"> 5 </w:t>
      </w:r>
      <w:r>
        <w:rPr>
          <w:rFonts w:ascii="宋体" w:hAnsi="宋体" w:hint="eastAsia"/>
          <w:sz w:val="20"/>
          <w:szCs w:val="20"/>
        </w:rPr>
        <w:t>数据分布式处理结果</w:t>
      </w:r>
    </w:p>
    <w:p w:rsidR="000D0901" w:rsidDel="00B8121F" w:rsidRDefault="000D0901" w:rsidP="00B8121F">
      <w:pPr>
        <w:adjustRightInd w:val="0"/>
        <w:spacing w:after="163"/>
        <w:ind w:firstLineChars="200" w:firstLine="480"/>
        <w:rPr>
          <w:del w:id="343" w:author="Admin" w:date="2020-01-03T15:26:00Z"/>
        </w:rPr>
        <w:pPrChange w:id="344" w:author="Admin" w:date="2020-01-03T15:26:00Z">
          <w:pPr>
            <w:adjustRightInd w:val="0"/>
            <w:spacing w:after="163"/>
            <w:ind w:firstLineChars="200" w:firstLine="480"/>
          </w:pPr>
        </w:pPrChange>
      </w:pPr>
      <w:del w:id="345" w:author="Admin" w:date="2020-01-03T15:26:00Z">
        <w:r w:rsidDel="00B8121F">
          <w:rPr>
            <w:rFonts w:hint="eastAsia"/>
          </w:rPr>
          <w:delText>文中提出了选用当前主流的大数据技术</w:delText>
        </w:r>
        <w:r w:rsidDel="00B8121F">
          <w:delText>Hadoop</w:delText>
        </w:r>
        <w:r w:rsidDel="00B8121F">
          <w:rPr>
            <w:rFonts w:hint="eastAsia"/>
          </w:rPr>
          <w:delText>平台作为用户行为痕迹处理和记录的平台对海量数据进行处理、存储，其具有处理数据的高效性与运行的稳定性。基于</w:delText>
        </w:r>
        <w:r w:rsidDel="00B8121F">
          <w:delText>Hadoop</w:delText>
        </w:r>
        <w:r w:rsidDel="00B8121F">
          <w:rPr>
            <w:rFonts w:hint="eastAsia"/>
          </w:rPr>
          <w:delTex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delText>
        </w:r>
      </w:del>
    </w:p>
    <w:p w:rsidR="000D0901" w:rsidRDefault="000D0901">
      <w:pPr>
        <w:pStyle w:val="2"/>
        <w:spacing w:after="163"/>
        <w:rPr>
          <w:szCs w:val="21"/>
        </w:rPr>
      </w:pPr>
      <w:del w:id="346" w:author="Admin" w:date="2020-01-03T15:31:00Z">
        <w:r w:rsidDel="000B1C3E">
          <w:delText>4</w:delText>
        </w:r>
      </w:del>
      <w:ins w:id="347" w:author="Admin" w:date="2020-01-03T15:31:00Z">
        <w:r w:rsidR="000B1C3E">
          <w:t>3</w:t>
        </w:r>
      </w:ins>
      <w:del w:id="348" w:author="Admin" w:date="2020-01-03T15:31:00Z">
        <w:r w:rsidDel="000B1C3E">
          <w:delText>.3</w:delText>
        </w:r>
      </w:del>
      <w:ins w:id="349" w:author="Admin" w:date="2020-01-03T15:31:00Z">
        <w:r w:rsidR="000B1C3E">
          <w:t>2</w:t>
        </w:r>
      </w:ins>
      <w:r>
        <w:t xml:space="preserve"> </w:t>
      </w:r>
      <w:proofErr w:type="spellStart"/>
      <w:r>
        <w:t>Hadoop</w:t>
      </w:r>
      <w:proofErr w:type="spellEnd"/>
      <w:r>
        <w:rPr>
          <w:rFonts w:hint="eastAsia"/>
        </w:rPr>
        <w:t>监控平台</w:t>
      </w:r>
    </w:p>
    <w:p w:rsidR="000B1C3E" w:rsidRDefault="000B1C3E" w:rsidP="007F7F26">
      <w:pPr>
        <w:spacing w:after="163"/>
        <w:ind w:firstLineChars="200" w:firstLine="480"/>
        <w:rPr>
          <w:ins w:id="350" w:author="Admin" w:date="2020-01-03T15:32:00Z"/>
          <w:rFonts w:hint="eastAsia"/>
          <w:szCs w:val="21"/>
        </w:rPr>
      </w:pPr>
      <w:ins w:id="351" w:author="Admin" w:date="2020-01-03T15:32:00Z">
        <w:r>
          <w:rPr>
            <w:rFonts w:hint="eastAsia"/>
            <w:szCs w:val="21"/>
          </w:rPr>
          <w:t>说明监控平台的用处</w:t>
        </w:r>
      </w:ins>
    </w:p>
    <w:p w:rsidR="000D0901" w:rsidRDefault="000D0901" w:rsidP="007F7F26">
      <w:pPr>
        <w:spacing w:after="163"/>
        <w:ind w:firstLineChars="200" w:firstLine="480"/>
        <w:rPr>
          <w:szCs w:val="21"/>
        </w:rPr>
      </w:pPr>
      <w:r>
        <w:rPr>
          <w:rFonts w:hint="eastAsia"/>
          <w:szCs w:val="21"/>
        </w:rPr>
        <w:t>于</w:t>
      </w:r>
      <w:r>
        <w:rPr>
          <w:szCs w:val="21"/>
        </w:rPr>
        <w:t>master</w:t>
      </w:r>
      <w:r>
        <w:rPr>
          <w:rFonts w:hint="eastAsia"/>
          <w:szCs w:val="21"/>
        </w:rPr>
        <w:t>节点上启动完全分布式</w:t>
      </w:r>
      <w:proofErr w:type="spellStart"/>
      <w:r>
        <w:rPr>
          <w:szCs w:val="21"/>
        </w:rPr>
        <w:t>Hadoop</w:t>
      </w:r>
      <w:proofErr w:type="spellEnd"/>
      <w:r>
        <w:rPr>
          <w:rFonts w:hint="eastAsia"/>
          <w:szCs w:val="21"/>
        </w:rPr>
        <w:t>，同时可通过</w:t>
      </w:r>
      <w:proofErr w:type="spellStart"/>
      <w:r>
        <w:rPr>
          <w:szCs w:val="21"/>
        </w:rPr>
        <w:t>jps</w:t>
      </w:r>
      <w:proofErr w:type="spellEnd"/>
      <w:r>
        <w:rPr>
          <w:rFonts w:hint="eastAsia"/>
          <w:szCs w:val="21"/>
        </w:rPr>
        <w:t>命令监测各节点启动进程并分别运用命令行方式与</w:t>
      </w:r>
      <w:r>
        <w:rPr>
          <w:szCs w:val="21"/>
        </w:rPr>
        <w:t>Web</w:t>
      </w:r>
      <w:r>
        <w:rPr>
          <w:rFonts w:hint="eastAsia"/>
          <w:szCs w:val="21"/>
        </w:rPr>
        <w:t>方法检测</w:t>
      </w:r>
      <w:proofErr w:type="spellStart"/>
      <w:r>
        <w:rPr>
          <w:szCs w:val="21"/>
        </w:rPr>
        <w:t>DataNode</w:t>
      </w:r>
      <w:proofErr w:type="spellEnd"/>
      <w:r>
        <w:rPr>
          <w:rFonts w:hint="eastAsia"/>
          <w:szCs w:val="21"/>
        </w:rPr>
        <w:t>运行状况，以此验证完全分布式</w:t>
      </w:r>
      <w:proofErr w:type="spellStart"/>
      <w:r>
        <w:rPr>
          <w:szCs w:val="21"/>
        </w:rPr>
        <w:t>Hadoop</w:t>
      </w:r>
      <w:proofErr w:type="spellEnd"/>
      <w:r>
        <w:rPr>
          <w:rFonts w:hint="eastAsia"/>
          <w:szCs w:val="21"/>
        </w:rPr>
        <w:t>集群的成功启动，并且可以检测集群所提供的服务是否符合期望。</w:t>
      </w:r>
    </w:p>
    <w:p w:rsidR="000D0901" w:rsidRDefault="000D0901" w:rsidP="007F7F26">
      <w:pPr>
        <w:numPr>
          <w:ilvl w:val="0"/>
          <w:numId w:val="1"/>
        </w:numPr>
        <w:spacing w:after="163"/>
        <w:ind w:firstLineChars="200" w:firstLine="480"/>
        <w:rPr>
          <w:szCs w:val="21"/>
        </w:rPr>
      </w:pPr>
      <w:r>
        <w:rPr>
          <w:szCs w:val="21"/>
        </w:rPr>
        <w:t>Master</w:t>
      </w:r>
      <w:r>
        <w:rPr>
          <w:rFonts w:hint="eastAsia"/>
          <w:szCs w:val="21"/>
        </w:rPr>
        <w:t>节点中</w:t>
      </w:r>
      <w:proofErr w:type="spellStart"/>
      <w:r>
        <w:rPr>
          <w:szCs w:val="21"/>
        </w:rPr>
        <w:t>NameNode</w:t>
      </w:r>
      <w:proofErr w:type="spellEnd"/>
      <w:r>
        <w:rPr>
          <w:rFonts w:hint="eastAsia"/>
          <w:szCs w:val="21"/>
        </w:rPr>
        <w:t>、</w:t>
      </w:r>
      <w:proofErr w:type="spellStart"/>
      <w:r>
        <w:rPr>
          <w:szCs w:val="21"/>
        </w:rPr>
        <w:t>ResourceManager</w:t>
      </w:r>
      <w:proofErr w:type="spellEnd"/>
      <w:r>
        <w:rPr>
          <w:rFonts w:hint="eastAsia"/>
          <w:szCs w:val="21"/>
        </w:rPr>
        <w:t>、</w:t>
      </w:r>
      <w:proofErr w:type="spellStart"/>
      <w:r>
        <w:rPr>
          <w:szCs w:val="21"/>
        </w:rPr>
        <w:t>SeconderyNameNode</w:t>
      </w:r>
      <w:proofErr w:type="spellEnd"/>
      <w:r>
        <w:rPr>
          <w:rFonts w:hint="eastAsia"/>
          <w:szCs w:val="21"/>
        </w:rPr>
        <w:t>、</w:t>
      </w:r>
      <w:proofErr w:type="spellStart"/>
      <w:r>
        <w:rPr>
          <w:szCs w:val="21"/>
        </w:rPr>
        <w:t>JobHistoryServer</w:t>
      </w:r>
      <w:proofErr w:type="spellEnd"/>
      <w:r>
        <w:rPr>
          <w:rFonts w:hint="eastAsia"/>
          <w:szCs w:val="21"/>
        </w:rPr>
        <w:t>进程：</w:t>
      </w:r>
    </w:p>
    <w:p w:rsidR="000D0901" w:rsidRDefault="007F7F26" w:rsidP="0004454A">
      <w:pPr>
        <w:spacing w:after="163"/>
        <w:rPr>
          <w:szCs w:val="21"/>
        </w:rPr>
      </w:pPr>
      <w:r w:rsidRPr="00712159">
        <w:rPr>
          <w:szCs w:val="21"/>
        </w:rPr>
        <w:lastRenderedPageBreak/>
        <w:pict>
          <v:shape id="_x0000_i1029" type="#_x0000_t75" alt="12" style="width:459.55pt;height:69.5pt">
            <v:imagedata r:id="rId16" o:title=""/>
          </v:shape>
        </w:pict>
      </w:r>
    </w:p>
    <w:p w:rsidR="000D0901" w:rsidRDefault="000D0901" w:rsidP="007F7F26">
      <w:pPr>
        <w:adjustRightInd w:val="0"/>
        <w:spacing w:after="163"/>
        <w:ind w:firstLineChars="200" w:firstLine="400"/>
        <w:rPr>
          <w:rFonts w:ascii="宋体"/>
          <w:sz w:val="20"/>
          <w:szCs w:val="20"/>
        </w:rPr>
      </w:pPr>
      <w:r>
        <w:rPr>
          <w:rFonts w:ascii="宋体" w:hAnsi="宋体" w:hint="eastAsia"/>
          <w:sz w:val="20"/>
          <w:szCs w:val="20"/>
        </w:rPr>
        <w:t>图</w:t>
      </w:r>
      <w:r>
        <w:rPr>
          <w:rFonts w:ascii="宋体" w:hAnsi="宋体"/>
          <w:sz w:val="20"/>
          <w:szCs w:val="20"/>
        </w:rPr>
        <w:t xml:space="preserve"> 6  </w:t>
      </w:r>
      <w:proofErr w:type="spellStart"/>
      <w:r>
        <w:rPr>
          <w:rFonts w:ascii="宋体" w:hAnsi="宋体"/>
          <w:sz w:val="20"/>
          <w:szCs w:val="20"/>
        </w:rPr>
        <w:t>NameNode</w:t>
      </w:r>
      <w:proofErr w:type="spellEnd"/>
      <w:r>
        <w:rPr>
          <w:rFonts w:ascii="宋体" w:hAnsi="宋体" w:hint="eastAsia"/>
          <w:sz w:val="20"/>
          <w:szCs w:val="20"/>
        </w:rPr>
        <w:t>、</w:t>
      </w:r>
      <w:proofErr w:type="spellStart"/>
      <w:r>
        <w:rPr>
          <w:rFonts w:ascii="宋体" w:hAnsi="宋体"/>
          <w:sz w:val="20"/>
          <w:szCs w:val="20"/>
        </w:rPr>
        <w:t>ResourceManager</w:t>
      </w:r>
      <w:proofErr w:type="spellEnd"/>
      <w:r>
        <w:rPr>
          <w:rFonts w:ascii="宋体" w:hAnsi="宋体" w:hint="eastAsia"/>
          <w:sz w:val="20"/>
          <w:szCs w:val="20"/>
        </w:rPr>
        <w:t>、</w:t>
      </w:r>
      <w:proofErr w:type="spellStart"/>
      <w:r>
        <w:rPr>
          <w:rFonts w:ascii="宋体" w:hAnsi="宋体"/>
          <w:sz w:val="20"/>
          <w:szCs w:val="20"/>
        </w:rPr>
        <w:t>SeconderyNameNode</w:t>
      </w:r>
      <w:proofErr w:type="spellEnd"/>
      <w:r>
        <w:rPr>
          <w:rFonts w:ascii="宋体" w:hAnsi="宋体" w:hint="eastAsia"/>
          <w:sz w:val="20"/>
          <w:szCs w:val="20"/>
        </w:rPr>
        <w:t>、</w:t>
      </w:r>
      <w:proofErr w:type="spellStart"/>
      <w:r>
        <w:rPr>
          <w:rFonts w:ascii="宋体" w:hAnsi="宋体"/>
          <w:sz w:val="20"/>
          <w:szCs w:val="20"/>
        </w:rPr>
        <w:t>JobHistoryServer</w:t>
      </w:r>
      <w:proofErr w:type="spellEnd"/>
      <w:r>
        <w:rPr>
          <w:rFonts w:ascii="宋体" w:hAnsi="宋体" w:hint="eastAsia"/>
          <w:sz w:val="20"/>
          <w:szCs w:val="20"/>
        </w:rPr>
        <w:t>进程监控图</w:t>
      </w:r>
    </w:p>
    <w:p w:rsidR="000D0901" w:rsidRDefault="000D0901" w:rsidP="0004454A">
      <w:pPr>
        <w:spacing w:after="163"/>
        <w:rPr>
          <w:szCs w:val="21"/>
        </w:rPr>
      </w:pPr>
    </w:p>
    <w:p w:rsidR="000D0901" w:rsidRDefault="000D0901" w:rsidP="007F7F26">
      <w:pPr>
        <w:numPr>
          <w:ilvl w:val="0"/>
          <w:numId w:val="1"/>
        </w:numPr>
        <w:spacing w:after="163"/>
        <w:ind w:firstLineChars="200" w:firstLine="480"/>
        <w:rPr>
          <w:szCs w:val="21"/>
        </w:rPr>
      </w:pPr>
      <w:r>
        <w:rPr>
          <w:szCs w:val="21"/>
        </w:rPr>
        <w:t>slave</w:t>
      </w:r>
      <w:r>
        <w:rPr>
          <w:rFonts w:hint="eastAsia"/>
          <w:szCs w:val="21"/>
        </w:rPr>
        <w:t>节点中</w:t>
      </w:r>
      <w:proofErr w:type="spellStart"/>
      <w:r>
        <w:rPr>
          <w:szCs w:val="21"/>
        </w:rPr>
        <w:t>DataNode</w:t>
      </w:r>
      <w:proofErr w:type="spellEnd"/>
      <w:r>
        <w:rPr>
          <w:rFonts w:hint="eastAsia"/>
          <w:szCs w:val="21"/>
        </w:rPr>
        <w:t>与</w:t>
      </w:r>
      <w:proofErr w:type="spellStart"/>
      <w:r>
        <w:rPr>
          <w:szCs w:val="21"/>
        </w:rPr>
        <w:t>NodeManager</w:t>
      </w:r>
      <w:proofErr w:type="spellEnd"/>
      <w:r>
        <w:rPr>
          <w:rFonts w:hint="eastAsia"/>
          <w:szCs w:val="21"/>
        </w:rPr>
        <w:t>进程：</w:t>
      </w:r>
    </w:p>
    <w:p w:rsidR="000D0901" w:rsidRDefault="007F7F26" w:rsidP="0004454A">
      <w:pPr>
        <w:spacing w:after="163"/>
        <w:rPr>
          <w:szCs w:val="21"/>
        </w:rPr>
      </w:pPr>
      <w:r w:rsidRPr="00712159">
        <w:rPr>
          <w:szCs w:val="21"/>
        </w:rPr>
        <w:pict>
          <v:shape id="_x0000_i1030" type="#_x0000_t75" alt="11" style="width:459.55pt;height:69.5pt">
            <v:imagedata r:id="rId17" o:title=""/>
          </v:shape>
        </w:pict>
      </w:r>
    </w:p>
    <w:p w:rsidR="000D0901" w:rsidRDefault="000D0901" w:rsidP="007F7F26">
      <w:pPr>
        <w:adjustRightInd w:val="0"/>
        <w:spacing w:after="163"/>
        <w:ind w:firstLineChars="1100" w:firstLine="2200"/>
        <w:rPr>
          <w:szCs w:val="21"/>
        </w:rPr>
      </w:pPr>
      <w:r>
        <w:rPr>
          <w:rFonts w:ascii="宋体" w:hAnsi="宋体" w:hint="eastAsia"/>
          <w:sz w:val="20"/>
          <w:szCs w:val="20"/>
        </w:rPr>
        <w:t>图</w:t>
      </w:r>
      <w:r>
        <w:rPr>
          <w:rFonts w:ascii="宋体" w:hAnsi="宋体"/>
          <w:sz w:val="20"/>
          <w:szCs w:val="20"/>
        </w:rPr>
        <w:t xml:space="preserve"> 7  </w:t>
      </w:r>
      <w:proofErr w:type="spellStart"/>
      <w:r>
        <w:rPr>
          <w:rFonts w:ascii="宋体" w:hAnsi="宋体"/>
          <w:sz w:val="20"/>
          <w:szCs w:val="20"/>
        </w:rPr>
        <w:t>DataNode</w:t>
      </w:r>
      <w:proofErr w:type="spellEnd"/>
      <w:r>
        <w:rPr>
          <w:rFonts w:ascii="宋体" w:hAnsi="宋体" w:hint="eastAsia"/>
          <w:sz w:val="20"/>
          <w:szCs w:val="20"/>
        </w:rPr>
        <w:t>、</w:t>
      </w:r>
      <w:proofErr w:type="spellStart"/>
      <w:r>
        <w:rPr>
          <w:rFonts w:ascii="宋体" w:hAnsi="宋体"/>
          <w:sz w:val="20"/>
          <w:szCs w:val="20"/>
        </w:rPr>
        <w:t>NodeManager</w:t>
      </w:r>
      <w:proofErr w:type="spellEnd"/>
      <w:r>
        <w:rPr>
          <w:rFonts w:ascii="宋体" w:hAnsi="宋体" w:hint="eastAsia"/>
          <w:sz w:val="20"/>
          <w:szCs w:val="20"/>
        </w:rPr>
        <w:t>进程监控图</w:t>
      </w:r>
    </w:p>
    <w:p w:rsidR="000D0901" w:rsidRDefault="000D0901" w:rsidP="007F7F26">
      <w:pPr>
        <w:spacing w:after="163"/>
        <w:ind w:firstLineChars="200" w:firstLine="480"/>
        <w:rPr>
          <w:szCs w:val="21"/>
        </w:rPr>
      </w:pPr>
    </w:p>
    <w:p w:rsidR="000D0901" w:rsidRDefault="000D0901" w:rsidP="007F7F26">
      <w:pPr>
        <w:spacing w:after="163"/>
        <w:ind w:firstLineChars="200" w:firstLine="480"/>
        <w:rPr>
          <w:szCs w:val="21"/>
        </w:rPr>
      </w:pPr>
      <w:r>
        <w:rPr>
          <w:szCs w:val="21"/>
        </w:rPr>
        <w:t>3</w:t>
      </w:r>
      <w:r>
        <w:rPr>
          <w:rFonts w:hint="eastAsia"/>
          <w:szCs w:val="21"/>
        </w:rPr>
        <w:t>）命令行方式检测</w:t>
      </w:r>
      <w:proofErr w:type="spellStart"/>
      <w:r>
        <w:rPr>
          <w:szCs w:val="21"/>
        </w:rPr>
        <w:t>DataNode</w:t>
      </w:r>
      <w:proofErr w:type="spellEnd"/>
      <w:r>
        <w:rPr>
          <w:rFonts w:hint="eastAsia"/>
          <w:szCs w:val="21"/>
        </w:rPr>
        <w:t>启动状况：</w:t>
      </w:r>
    </w:p>
    <w:p w:rsidR="000D0901" w:rsidRDefault="007F7F26" w:rsidP="0004454A">
      <w:pPr>
        <w:spacing w:after="163"/>
        <w:ind w:firstLine="420"/>
        <w:rPr>
          <w:szCs w:val="21"/>
        </w:rPr>
      </w:pPr>
      <w:r w:rsidRPr="00712159">
        <w:rPr>
          <w:szCs w:val="21"/>
        </w:rPr>
        <w:pict>
          <v:shape id="_x0000_i1031" type="#_x0000_t75" alt="0" style="width:395.05pt;height:190.95pt">
            <v:imagedata r:id="rId18" o:title=""/>
          </v:shape>
        </w:pict>
      </w:r>
    </w:p>
    <w:p w:rsidR="000D0901" w:rsidRDefault="000D0901" w:rsidP="007F7F26">
      <w:pPr>
        <w:adjustRightInd w:val="0"/>
        <w:spacing w:after="163"/>
        <w:ind w:firstLineChars="1100" w:firstLine="2200"/>
        <w:rPr>
          <w:rFonts w:ascii="宋体"/>
          <w:sz w:val="20"/>
          <w:szCs w:val="20"/>
        </w:rPr>
      </w:pPr>
      <w:r>
        <w:rPr>
          <w:rFonts w:ascii="宋体" w:hAnsi="宋体" w:hint="eastAsia"/>
          <w:sz w:val="20"/>
          <w:szCs w:val="20"/>
        </w:rPr>
        <w:t>图</w:t>
      </w:r>
      <w:r>
        <w:rPr>
          <w:rFonts w:ascii="宋体" w:hAnsi="宋体"/>
          <w:sz w:val="20"/>
          <w:szCs w:val="20"/>
        </w:rPr>
        <w:t xml:space="preserve"> 8  </w:t>
      </w:r>
      <w:r>
        <w:rPr>
          <w:rFonts w:ascii="宋体" w:hAnsi="宋体" w:hint="eastAsia"/>
          <w:sz w:val="20"/>
          <w:szCs w:val="20"/>
        </w:rPr>
        <w:t>命令行方式的</w:t>
      </w:r>
      <w:proofErr w:type="spellStart"/>
      <w:r>
        <w:rPr>
          <w:rFonts w:ascii="宋体" w:hAnsi="宋体"/>
          <w:sz w:val="20"/>
          <w:szCs w:val="20"/>
        </w:rPr>
        <w:t>DataNode</w:t>
      </w:r>
      <w:proofErr w:type="spellEnd"/>
      <w:r>
        <w:rPr>
          <w:rFonts w:ascii="宋体" w:hAnsi="宋体" w:hint="eastAsia"/>
          <w:sz w:val="20"/>
          <w:szCs w:val="20"/>
        </w:rPr>
        <w:t>启动监控图</w:t>
      </w:r>
    </w:p>
    <w:p w:rsidR="000D0901" w:rsidRDefault="000D0901" w:rsidP="00D61E64">
      <w:pPr>
        <w:adjustRightInd w:val="0"/>
        <w:spacing w:after="163"/>
        <w:rPr>
          <w:rFonts w:ascii="宋体"/>
          <w:sz w:val="20"/>
          <w:szCs w:val="20"/>
        </w:rPr>
      </w:pPr>
    </w:p>
    <w:p w:rsidR="000D0901" w:rsidRDefault="000D0901" w:rsidP="00D61E64">
      <w:pPr>
        <w:adjustRightInd w:val="0"/>
        <w:spacing w:after="163"/>
        <w:rPr>
          <w:szCs w:val="21"/>
        </w:rPr>
      </w:pPr>
      <w:r>
        <w:rPr>
          <w:rFonts w:ascii="宋体" w:hAnsi="宋体"/>
          <w:sz w:val="20"/>
          <w:szCs w:val="20"/>
        </w:rPr>
        <w:t xml:space="preserve">  </w:t>
      </w:r>
      <w:r w:rsidRPr="00D61E64">
        <w:rPr>
          <w:szCs w:val="21"/>
        </w:rPr>
        <w:t xml:space="preserve"> </w:t>
      </w:r>
      <w:r>
        <w:rPr>
          <w:szCs w:val="21"/>
        </w:rPr>
        <w:t xml:space="preserve"> </w:t>
      </w:r>
      <w:r w:rsidRPr="00D61E64">
        <w:rPr>
          <w:szCs w:val="21"/>
        </w:rPr>
        <w:t>4</w:t>
      </w:r>
      <w:r w:rsidRPr="00D61E64">
        <w:rPr>
          <w:rFonts w:hint="eastAsia"/>
          <w:szCs w:val="21"/>
        </w:rPr>
        <w:t>）</w:t>
      </w:r>
      <w:r>
        <w:rPr>
          <w:szCs w:val="21"/>
        </w:rPr>
        <w:t>Web</w:t>
      </w:r>
      <w:r>
        <w:rPr>
          <w:rFonts w:hint="eastAsia"/>
          <w:szCs w:val="21"/>
        </w:rPr>
        <w:t>方式检测</w:t>
      </w:r>
      <w:proofErr w:type="spellStart"/>
      <w:r>
        <w:rPr>
          <w:szCs w:val="21"/>
        </w:rPr>
        <w:t>DataNode</w:t>
      </w:r>
      <w:proofErr w:type="spellEnd"/>
      <w:r>
        <w:rPr>
          <w:rFonts w:hint="eastAsia"/>
          <w:szCs w:val="21"/>
        </w:rPr>
        <w:t>启动状况：</w:t>
      </w:r>
    </w:p>
    <w:p w:rsidR="000D0901" w:rsidRDefault="000D0901" w:rsidP="0004454A">
      <w:pPr>
        <w:spacing w:after="163"/>
        <w:ind w:firstLine="420"/>
      </w:pPr>
      <w:r>
        <w:rPr>
          <w:szCs w:val="21"/>
        </w:rPr>
        <w:t xml:space="preserve">   </w:t>
      </w:r>
      <w:r w:rsidR="007F7F26" w:rsidRPr="00712159">
        <w:rPr>
          <w:szCs w:val="21"/>
        </w:rPr>
        <w:lastRenderedPageBreak/>
        <w:pict>
          <v:shape id="_x0000_i1032" type="#_x0000_t75" alt="1" style="width:392.55pt;height:226.65pt">
            <v:imagedata r:id="rId19" o:title=""/>
          </v:shape>
        </w:pict>
      </w:r>
    </w:p>
    <w:p w:rsidR="000D0901" w:rsidRDefault="000D0901" w:rsidP="007F7F26">
      <w:pPr>
        <w:adjustRightInd w:val="0"/>
        <w:spacing w:after="163"/>
        <w:ind w:firstLineChars="1100" w:firstLine="2200"/>
        <w:rPr>
          <w:szCs w:val="21"/>
        </w:rPr>
      </w:pPr>
      <w:r>
        <w:rPr>
          <w:rFonts w:ascii="宋体" w:hAnsi="宋体" w:hint="eastAsia"/>
          <w:sz w:val="20"/>
          <w:szCs w:val="20"/>
        </w:rPr>
        <w:t>图</w:t>
      </w:r>
      <w:r>
        <w:rPr>
          <w:rFonts w:ascii="宋体" w:hAnsi="宋体"/>
          <w:sz w:val="20"/>
          <w:szCs w:val="20"/>
        </w:rPr>
        <w:t xml:space="preserve"> 9  Web</w:t>
      </w:r>
      <w:r>
        <w:rPr>
          <w:rFonts w:ascii="宋体" w:hAnsi="宋体" w:hint="eastAsia"/>
          <w:sz w:val="20"/>
          <w:szCs w:val="20"/>
        </w:rPr>
        <w:t>方式的</w:t>
      </w:r>
      <w:proofErr w:type="spellStart"/>
      <w:r>
        <w:rPr>
          <w:rFonts w:ascii="宋体" w:hAnsi="宋体"/>
          <w:sz w:val="20"/>
          <w:szCs w:val="20"/>
        </w:rPr>
        <w:t>DataNode</w:t>
      </w:r>
      <w:proofErr w:type="spellEnd"/>
      <w:r>
        <w:rPr>
          <w:rFonts w:ascii="宋体" w:hAnsi="宋体" w:hint="eastAsia"/>
          <w:sz w:val="20"/>
          <w:szCs w:val="20"/>
        </w:rPr>
        <w:t>启动监控图</w:t>
      </w:r>
    </w:p>
    <w:p w:rsidR="000D0901" w:rsidRDefault="000D0901" w:rsidP="003356F3">
      <w:pPr>
        <w:adjustRightInd w:val="0"/>
        <w:spacing w:after="163"/>
      </w:pPr>
    </w:p>
    <w:sectPr w:rsidR="000D0901" w:rsidSect="00E734EF">
      <w:headerReference w:type="even" r:id="rId20"/>
      <w:headerReference w:type="default" r:id="rId21"/>
      <w:footerReference w:type="even" r:id="rId22"/>
      <w:footerReference w:type="default" r:id="rId23"/>
      <w:headerReference w:type="first" r:id="rId24"/>
      <w:footerReference w:type="first" r:id="rId25"/>
      <w:type w:val="evenPage"/>
      <w:pgSz w:w="11906" w:h="16838"/>
      <w:pgMar w:top="1440" w:right="1800" w:bottom="1440" w:left="1800" w:header="851" w:footer="992" w:gutter="0"/>
      <w:pgNumType w:start="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B75" w:rsidRDefault="00342B75" w:rsidP="00D61E64">
      <w:pPr>
        <w:spacing w:after="120"/>
      </w:pPr>
      <w:r>
        <w:separator/>
      </w:r>
    </w:p>
  </w:endnote>
  <w:endnote w:type="continuationSeparator" w:id="0">
    <w:p w:rsidR="00342B75" w:rsidRDefault="00342B75" w:rsidP="00D61E64">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jc w:val="center"/>
    </w:pPr>
    <w:r>
      <w:rPr>
        <w:rFonts w:hint="eastAsia"/>
      </w:rPr>
      <w:t>第</w:t>
    </w:r>
    <w:r w:rsidR="00712159">
      <w:fldChar w:fldCharType="begin"/>
    </w:r>
    <w:r w:rsidR="00712159">
      <w:instrText>PAGE   \* MERGEFORMAT</w:instrText>
    </w:r>
    <w:r w:rsidR="00712159">
      <w:fldChar w:fldCharType="separate"/>
    </w:r>
    <w:r w:rsidR="000B1C3E" w:rsidRPr="000B1C3E">
      <w:rPr>
        <w:noProof/>
        <w:lang w:val="zh-CN"/>
      </w:rPr>
      <w:t>13</w:t>
    </w:r>
    <w:r w:rsidR="00712159">
      <w:fldChar w:fldCharType="end"/>
    </w:r>
    <w:r>
      <w:rPr>
        <w:rFonts w:hint="eastAsia"/>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4"/>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B75" w:rsidRDefault="00342B75" w:rsidP="00D61E64">
      <w:pPr>
        <w:spacing w:after="120"/>
      </w:pPr>
      <w:r>
        <w:separator/>
      </w:r>
    </w:p>
  </w:footnote>
  <w:footnote w:type="continuationSeparator" w:id="0">
    <w:p w:rsidR="00342B75" w:rsidRDefault="00342B75" w:rsidP="00D61E64">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5"/>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5"/>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5"/>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5"/>
      <w:spacing w:after="120"/>
      <w:rPr>
        <w:sz w:val="21"/>
        <w:szCs w:val="21"/>
      </w:rPr>
    </w:pPr>
    <w:proofErr w:type="spellStart"/>
    <w:r>
      <w:rPr>
        <w:sz w:val="21"/>
        <w:szCs w:val="21"/>
      </w:rPr>
      <w:t>Hadoop</w:t>
    </w:r>
    <w:proofErr w:type="spellEnd"/>
    <w:r>
      <w:rPr>
        <w:rFonts w:hint="eastAsia"/>
        <w:sz w:val="21"/>
        <w:szCs w:val="21"/>
      </w:rPr>
      <w:t>大数据处理行为痕迹记录的创新应用</w:t>
    </w:r>
    <w:r>
      <w:rPr>
        <w:sz w:val="21"/>
        <w:szCs w:val="21"/>
      </w:rPr>
      <w:t>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901" w:rsidRDefault="000D0901" w:rsidP="00D61E64">
    <w:pPr>
      <w:pStyle w:val="a5"/>
      <w:tabs>
        <w:tab w:val="left" w:pos="1578"/>
      </w:tabs>
      <w:spacing w:after="120"/>
      <w:jc w:val="left"/>
      <w:rPr>
        <w:sz w:val="21"/>
        <w:szCs w:val="21"/>
      </w:rPr>
    </w:pPr>
    <w:r>
      <w:rPr>
        <w:sz w:val="21"/>
        <w:szCs w:val="21"/>
      </w:rPr>
      <w:tab/>
    </w:r>
    <w:r>
      <w:rPr>
        <w:sz w:val="21"/>
        <w:szCs w:val="21"/>
      </w:rPr>
      <w:tab/>
    </w:r>
    <w:proofErr w:type="spellStart"/>
    <w:r>
      <w:rPr>
        <w:sz w:val="21"/>
        <w:szCs w:val="21"/>
      </w:rPr>
      <w:t>Hadoop</w:t>
    </w:r>
    <w:proofErr w:type="spellEnd"/>
    <w:r>
      <w:rPr>
        <w:rFonts w:hint="eastAsia"/>
        <w:sz w:val="21"/>
        <w:szCs w:val="21"/>
      </w:rPr>
      <w:t>大数据处理行为痕迹记录的创新应用</w:t>
    </w:r>
    <w:r>
      <w:rPr>
        <w:sz w:val="21"/>
        <w:szCs w:val="21"/>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89D2D"/>
    <w:multiLevelType w:val="singleLevel"/>
    <w:tmpl w:val="50889D2D"/>
    <w:lvl w:ilvl="0">
      <w:start w:val="1"/>
      <w:numFmt w:val="decimal"/>
      <w:suff w:val="nothing"/>
      <w:lvlText w:val="%1）"/>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oNotTrackMoves/>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C9B"/>
    <w:rsid w:val="00016D00"/>
    <w:rsid w:val="000257CA"/>
    <w:rsid w:val="0004454A"/>
    <w:rsid w:val="0005138B"/>
    <w:rsid w:val="0006359C"/>
    <w:rsid w:val="000768F7"/>
    <w:rsid w:val="00081041"/>
    <w:rsid w:val="000879E4"/>
    <w:rsid w:val="000B0A3C"/>
    <w:rsid w:val="000B1C3E"/>
    <w:rsid w:val="000D0901"/>
    <w:rsid w:val="000E072F"/>
    <w:rsid w:val="000E2220"/>
    <w:rsid w:val="000F4371"/>
    <w:rsid w:val="00107810"/>
    <w:rsid w:val="00117C45"/>
    <w:rsid w:val="00183293"/>
    <w:rsid w:val="001B0B5F"/>
    <w:rsid w:val="00215904"/>
    <w:rsid w:val="002D5CE1"/>
    <w:rsid w:val="00302FCB"/>
    <w:rsid w:val="003356F3"/>
    <w:rsid w:val="00342B75"/>
    <w:rsid w:val="003758BC"/>
    <w:rsid w:val="003C000D"/>
    <w:rsid w:val="003C4EC9"/>
    <w:rsid w:val="003F0AAE"/>
    <w:rsid w:val="0040302F"/>
    <w:rsid w:val="00442584"/>
    <w:rsid w:val="00457C9B"/>
    <w:rsid w:val="0049777C"/>
    <w:rsid w:val="004E2E6C"/>
    <w:rsid w:val="004F2672"/>
    <w:rsid w:val="004F470F"/>
    <w:rsid w:val="00503ADF"/>
    <w:rsid w:val="00512D24"/>
    <w:rsid w:val="00595EAD"/>
    <w:rsid w:val="005B740F"/>
    <w:rsid w:val="005E7977"/>
    <w:rsid w:val="00600FBE"/>
    <w:rsid w:val="00665410"/>
    <w:rsid w:val="006A48F4"/>
    <w:rsid w:val="006A629A"/>
    <w:rsid w:val="006C1DC3"/>
    <w:rsid w:val="006F4793"/>
    <w:rsid w:val="00712159"/>
    <w:rsid w:val="00774112"/>
    <w:rsid w:val="00791E29"/>
    <w:rsid w:val="007B58E3"/>
    <w:rsid w:val="007F7F26"/>
    <w:rsid w:val="00840EE6"/>
    <w:rsid w:val="00843AFD"/>
    <w:rsid w:val="008576C3"/>
    <w:rsid w:val="008700B1"/>
    <w:rsid w:val="008700E2"/>
    <w:rsid w:val="008A4CCB"/>
    <w:rsid w:val="008F3FD9"/>
    <w:rsid w:val="0090321E"/>
    <w:rsid w:val="00955137"/>
    <w:rsid w:val="0097553C"/>
    <w:rsid w:val="009A69E0"/>
    <w:rsid w:val="009B799D"/>
    <w:rsid w:val="00A1049F"/>
    <w:rsid w:val="00A319AB"/>
    <w:rsid w:val="00A50847"/>
    <w:rsid w:val="00A50E5F"/>
    <w:rsid w:val="00AD3948"/>
    <w:rsid w:val="00B04A81"/>
    <w:rsid w:val="00B244C9"/>
    <w:rsid w:val="00B454A0"/>
    <w:rsid w:val="00B47227"/>
    <w:rsid w:val="00B8121F"/>
    <w:rsid w:val="00B8578E"/>
    <w:rsid w:val="00B9660D"/>
    <w:rsid w:val="00BB379A"/>
    <w:rsid w:val="00BB4C91"/>
    <w:rsid w:val="00BD50FC"/>
    <w:rsid w:val="00BE554C"/>
    <w:rsid w:val="00C20442"/>
    <w:rsid w:val="00C417B3"/>
    <w:rsid w:val="00CE11BA"/>
    <w:rsid w:val="00D103FF"/>
    <w:rsid w:val="00D13FC8"/>
    <w:rsid w:val="00D61E64"/>
    <w:rsid w:val="00D77C7A"/>
    <w:rsid w:val="00DB79FF"/>
    <w:rsid w:val="00DD006A"/>
    <w:rsid w:val="00E734EF"/>
    <w:rsid w:val="00E739F8"/>
    <w:rsid w:val="00E74154"/>
    <w:rsid w:val="00E95B54"/>
    <w:rsid w:val="00E95D56"/>
    <w:rsid w:val="00EA5557"/>
    <w:rsid w:val="00EB0A33"/>
    <w:rsid w:val="00F0099F"/>
    <w:rsid w:val="00F13B9E"/>
    <w:rsid w:val="00F91FA1"/>
    <w:rsid w:val="00FF6D3A"/>
    <w:rsid w:val="018F2E6C"/>
    <w:rsid w:val="32E65DA4"/>
    <w:rsid w:val="33BE51C9"/>
    <w:rsid w:val="3C29473F"/>
    <w:rsid w:val="459162D2"/>
    <w:rsid w:val="47036247"/>
    <w:rsid w:val="49C935D5"/>
    <w:rsid w:val="4EA27ABB"/>
    <w:rsid w:val="53ED2B3E"/>
    <w:rsid w:val="54AD7623"/>
    <w:rsid w:val="54C903FD"/>
    <w:rsid w:val="553A013B"/>
    <w:rsid w:val="5AC315F8"/>
    <w:rsid w:val="62C37EAE"/>
    <w:rsid w:val="66A33026"/>
    <w:rsid w:val="68E46A46"/>
    <w:rsid w:val="6B797908"/>
    <w:rsid w:val="6D0234E3"/>
    <w:rsid w:val="6E9748F9"/>
    <w:rsid w:val="6EDB602E"/>
    <w:rsid w:val="6EE34EB1"/>
    <w:rsid w:val="763863B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locked="1" w:semiHidden="0" w:uiPriority="0"/>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E734EF"/>
    <w:pPr>
      <w:widowControl w:val="0"/>
      <w:spacing w:afterLines="50"/>
      <w:jc w:val="both"/>
    </w:pPr>
    <w:rPr>
      <w:kern w:val="2"/>
      <w:sz w:val="24"/>
      <w:szCs w:val="24"/>
    </w:rPr>
  </w:style>
  <w:style w:type="paragraph" w:styleId="1">
    <w:name w:val="heading 1"/>
    <w:basedOn w:val="a"/>
    <w:next w:val="a"/>
    <w:link w:val="1Char"/>
    <w:uiPriority w:val="99"/>
    <w:qFormat/>
    <w:rsid w:val="00E734EF"/>
    <w:pPr>
      <w:keepNext/>
      <w:keepLines/>
      <w:spacing w:before="240" w:after="240"/>
      <w:outlineLvl w:val="0"/>
    </w:pPr>
    <w:rPr>
      <w:b/>
      <w:bCs/>
      <w:kern w:val="44"/>
      <w:sz w:val="32"/>
      <w:szCs w:val="44"/>
    </w:rPr>
  </w:style>
  <w:style w:type="paragraph" w:styleId="2">
    <w:name w:val="heading 2"/>
    <w:basedOn w:val="a"/>
    <w:next w:val="a"/>
    <w:link w:val="2Char"/>
    <w:uiPriority w:val="99"/>
    <w:qFormat/>
    <w:rsid w:val="00E734EF"/>
    <w:pPr>
      <w:keepNext/>
      <w:keepLines/>
      <w:spacing w:before="120" w:after="50" w:line="415" w:lineRule="auto"/>
      <w:outlineLvl w:val="1"/>
    </w:pPr>
    <w:rPr>
      <w:rFonts w:ascii="宋体" w:hAnsi="宋体"/>
      <w:b/>
      <w:bCs/>
      <w:sz w:val="30"/>
      <w:szCs w:val="32"/>
    </w:rPr>
  </w:style>
  <w:style w:type="paragraph" w:styleId="3">
    <w:name w:val="heading 3"/>
    <w:basedOn w:val="a"/>
    <w:next w:val="a"/>
    <w:link w:val="3Char"/>
    <w:uiPriority w:val="99"/>
    <w:qFormat/>
    <w:rsid w:val="00E734EF"/>
    <w:pPr>
      <w:keepNext/>
      <w:keepLines/>
      <w:spacing w:before="120" w:after="120" w:line="415"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E734EF"/>
    <w:rPr>
      <w:rFonts w:ascii="Times New Roman" w:eastAsia="宋体" w:hAnsi="Times New Roman" w:cs="Times New Roman"/>
      <w:b/>
      <w:bCs/>
      <w:kern w:val="44"/>
      <w:sz w:val="44"/>
      <w:szCs w:val="44"/>
    </w:rPr>
  </w:style>
  <w:style w:type="character" w:customStyle="1" w:styleId="2Char">
    <w:name w:val="标题 2 Char"/>
    <w:basedOn w:val="a0"/>
    <w:link w:val="2"/>
    <w:uiPriority w:val="99"/>
    <w:locked/>
    <w:rsid w:val="00E734EF"/>
    <w:rPr>
      <w:rFonts w:ascii="宋体" w:eastAsia="宋体" w:hAnsi="宋体" w:cs="Times New Roman"/>
      <w:b/>
      <w:bCs/>
      <w:sz w:val="32"/>
      <w:szCs w:val="32"/>
    </w:rPr>
  </w:style>
  <w:style w:type="character" w:customStyle="1" w:styleId="3Char">
    <w:name w:val="标题 3 Char"/>
    <w:basedOn w:val="a0"/>
    <w:link w:val="3"/>
    <w:uiPriority w:val="99"/>
    <w:locked/>
    <w:rsid w:val="00E734EF"/>
    <w:rPr>
      <w:rFonts w:ascii="Times New Roman" w:eastAsia="宋体" w:hAnsi="Times New Roman" w:cs="Times New Roman"/>
      <w:b/>
      <w:bCs/>
      <w:sz w:val="32"/>
      <w:szCs w:val="32"/>
    </w:rPr>
  </w:style>
  <w:style w:type="paragraph" w:styleId="a3">
    <w:name w:val="caption"/>
    <w:basedOn w:val="a"/>
    <w:next w:val="a"/>
    <w:uiPriority w:val="99"/>
    <w:qFormat/>
    <w:rsid w:val="00E734EF"/>
    <w:rPr>
      <w:rFonts w:ascii="等线 Light" w:eastAsia="黑体" w:hAnsi="等线 Light"/>
      <w:sz w:val="20"/>
      <w:szCs w:val="20"/>
    </w:rPr>
  </w:style>
  <w:style w:type="paragraph" w:styleId="30">
    <w:name w:val="toc 3"/>
    <w:basedOn w:val="a"/>
    <w:next w:val="a"/>
    <w:uiPriority w:val="99"/>
    <w:rsid w:val="00E734EF"/>
    <w:pPr>
      <w:widowControl/>
      <w:spacing w:after="100" w:line="259" w:lineRule="auto"/>
      <w:ind w:left="440"/>
      <w:jc w:val="left"/>
    </w:pPr>
    <w:rPr>
      <w:rFonts w:ascii="等线" w:eastAsia="等线" w:hAnsi="等线"/>
      <w:kern w:val="0"/>
      <w:sz w:val="22"/>
      <w:szCs w:val="22"/>
    </w:rPr>
  </w:style>
  <w:style w:type="paragraph" w:styleId="a4">
    <w:name w:val="footer"/>
    <w:basedOn w:val="a"/>
    <w:link w:val="Char"/>
    <w:uiPriority w:val="99"/>
    <w:rsid w:val="00E734EF"/>
    <w:pPr>
      <w:tabs>
        <w:tab w:val="center" w:pos="4153"/>
        <w:tab w:val="right" w:pos="8306"/>
      </w:tabs>
      <w:snapToGrid w:val="0"/>
      <w:jc w:val="left"/>
    </w:pPr>
    <w:rPr>
      <w:sz w:val="18"/>
      <w:szCs w:val="18"/>
    </w:rPr>
  </w:style>
  <w:style w:type="character" w:customStyle="1" w:styleId="Char">
    <w:name w:val="页脚 Char"/>
    <w:basedOn w:val="a0"/>
    <w:link w:val="a4"/>
    <w:uiPriority w:val="99"/>
    <w:locked/>
    <w:rsid w:val="00E734EF"/>
    <w:rPr>
      <w:rFonts w:ascii="Times New Roman" w:eastAsia="宋体" w:hAnsi="Times New Roman" w:cs="Times New Roman"/>
      <w:sz w:val="18"/>
      <w:szCs w:val="18"/>
    </w:rPr>
  </w:style>
  <w:style w:type="paragraph" w:styleId="a5">
    <w:name w:val="header"/>
    <w:basedOn w:val="a"/>
    <w:link w:val="Char0"/>
    <w:uiPriority w:val="99"/>
    <w:rsid w:val="00E734E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E734EF"/>
    <w:rPr>
      <w:rFonts w:ascii="Times New Roman" w:eastAsia="宋体" w:hAnsi="Times New Roman" w:cs="Times New Roman"/>
      <w:sz w:val="18"/>
      <w:szCs w:val="18"/>
    </w:rPr>
  </w:style>
  <w:style w:type="paragraph" w:styleId="10">
    <w:name w:val="toc 1"/>
    <w:basedOn w:val="a"/>
    <w:next w:val="a"/>
    <w:uiPriority w:val="99"/>
    <w:rsid w:val="00E734EF"/>
    <w:pPr>
      <w:widowControl/>
      <w:spacing w:after="100" w:line="259" w:lineRule="auto"/>
      <w:jc w:val="left"/>
    </w:pPr>
    <w:rPr>
      <w:rFonts w:ascii="等线" w:eastAsia="等线" w:hAnsi="等线"/>
      <w:kern w:val="0"/>
      <w:sz w:val="22"/>
      <w:szCs w:val="22"/>
    </w:rPr>
  </w:style>
  <w:style w:type="paragraph" w:styleId="20">
    <w:name w:val="toc 2"/>
    <w:basedOn w:val="a"/>
    <w:next w:val="a"/>
    <w:uiPriority w:val="99"/>
    <w:rsid w:val="00E734EF"/>
    <w:pPr>
      <w:widowControl/>
      <w:spacing w:after="100" w:line="259" w:lineRule="auto"/>
      <w:ind w:left="220"/>
      <w:jc w:val="left"/>
    </w:pPr>
    <w:rPr>
      <w:rFonts w:ascii="等线" w:eastAsia="等线" w:hAnsi="等线"/>
      <w:kern w:val="0"/>
      <w:sz w:val="22"/>
      <w:szCs w:val="22"/>
    </w:rPr>
  </w:style>
  <w:style w:type="character" w:styleId="a6">
    <w:name w:val="page number"/>
    <w:basedOn w:val="a0"/>
    <w:uiPriority w:val="99"/>
    <w:rsid w:val="00E734EF"/>
    <w:rPr>
      <w:rFonts w:cs="Times New Roman"/>
    </w:rPr>
  </w:style>
  <w:style w:type="character" w:styleId="a7">
    <w:name w:val="Hyperlink"/>
    <w:basedOn w:val="a0"/>
    <w:uiPriority w:val="99"/>
    <w:rsid w:val="00E734EF"/>
    <w:rPr>
      <w:rFonts w:cs="Times New Roman"/>
      <w:color w:val="0563C1"/>
      <w:u w:val="single"/>
    </w:rPr>
  </w:style>
  <w:style w:type="paragraph" w:customStyle="1" w:styleId="CharCharCharChar">
    <w:name w:val="Char Char Char Char"/>
    <w:basedOn w:val="a"/>
    <w:uiPriority w:val="99"/>
    <w:rsid w:val="00E734EF"/>
  </w:style>
  <w:style w:type="paragraph" w:styleId="a8">
    <w:name w:val="List Paragraph"/>
    <w:basedOn w:val="a"/>
    <w:uiPriority w:val="99"/>
    <w:qFormat/>
    <w:rsid w:val="00E734EF"/>
    <w:pPr>
      <w:ind w:firstLineChars="200" w:firstLine="420"/>
    </w:pPr>
  </w:style>
  <w:style w:type="paragraph" w:customStyle="1" w:styleId="TOCHeading1">
    <w:name w:val="TOC Heading1"/>
    <w:basedOn w:val="1"/>
    <w:next w:val="a"/>
    <w:uiPriority w:val="99"/>
    <w:rsid w:val="00E734EF"/>
    <w:pPr>
      <w:widowControl/>
      <w:spacing w:after="0" w:line="259" w:lineRule="auto"/>
      <w:jc w:val="left"/>
      <w:outlineLvl w:val="9"/>
    </w:pPr>
    <w:rPr>
      <w:rFonts w:ascii="等线 Light" w:eastAsia="等线 Light" w:hAnsi="等线 Light"/>
      <w:b w:val="0"/>
      <w:bCs w:val="0"/>
      <w:color w:val="2E74B5"/>
      <w:kern w:val="0"/>
      <w:szCs w:val="32"/>
    </w:rPr>
  </w:style>
  <w:style w:type="paragraph" w:styleId="a9">
    <w:name w:val="No Spacing"/>
    <w:link w:val="Char1"/>
    <w:uiPriority w:val="99"/>
    <w:qFormat/>
    <w:rsid w:val="00E734EF"/>
    <w:rPr>
      <w:rFonts w:ascii="Calibri" w:hAnsi="Calibri"/>
      <w:sz w:val="22"/>
      <w:szCs w:val="22"/>
    </w:rPr>
  </w:style>
  <w:style w:type="character" w:customStyle="1" w:styleId="Char1">
    <w:name w:val="无间隔 Char"/>
    <w:basedOn w:val="a0"/>
    <w:link w:val="a9"/>
    <w:uiPriority w:val="99"/>
    <w:locked/>
    <w:rsid w:val="00E734EF"/>
    <w:rPr>
      <w:rFonts w:ascii="Calibri" w:hAnsi="Calibri"/>
      <w:sz w:val="22"/>
      <w:szCs w:val="22"/>
      <w:lang w:val="en-US" w:eastAsia="zh-CN" w:bidi="ar-SA"/>
    </w:rPr>
  </w:style>
  <w:style w:type="paragraph" w:styleId="aa">
    <w:name w:val="Balloon Text"/>
    <w:basedOn w:val="a"/>
    <w:link w:val="Char2"/>
    <w:uiPriority w:val="99"/>
    <w:semiHidden/>
    <w:unhideWhenUsed/>
    <w:rsid w:val="007F7F26"/>
    <w:rPr>
      <w:sz w:val="18"/>
      <w:szCs w:val="18"/>
    </w:rPr>
  </w:style>
  <w:style w:type="character" w:customStyle="1" w:styleId="Char2">
    <w:name w:val="批注框文本 Char"/>
    <w:basedOn w:val="a0"/>
    <w:link w:val="aa"/>
    <w:uiPriority w:val="99"/>
    <w:semiHidden/>
    <w:rsid w:val="007F7F2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file:///H:\QQ\hp\Documents\Tencent%20Files\1417766548\Image\C2C\XIG)(%7dU2GDA94$$DD%60MYP%5d2.png" TargetMode="Externa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在线行为痕迹记录的多媒体播放器设计</dc:title>
  <dc:subject/>
  <dc:creator>Windows 用户</dc:creator>
  <cp:keywords/>
  <dc:description/>
  <cp:lastModifiedBy>Admin</cp:lastModifiedBy>
  <cp:revision>9</cp:revision>
  <cp:lastPrinted>2019-04-11T00:31:00Z</cp:lastPrinted>
  <dcterms:created xsi:type="dcterms:W3CDTF">2020-01-03T06:32:00Z</dcterms:created>
  <dcterms:modified xsi:type="dcterms:W3CDTF">2020-01-03T07:32:00Z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