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5A" w:rsidRDefault="00F2466C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尊敬的各位老师，大家下午好。</w:t>
      </w:r>
    </w:p>
    <w:p w:rsidR="0035345A" w:rsidRDefault="00F2466C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本项目名称为基于</w:t>
      </w:r>
      <w:r>
        <w:rPr>
          <w:rFonts w:asciiTheme="majorEastAsia" w:eastAsiaTheme="majorEastAsia" w:hAnsiTheme="majorEastAsia" w:cstheme="majorEastAsia" w:hint="eastAsia"/>
          <w:sz w:val="24"/>
        </w:rPr>
        <w:t>HTML5</w:t>
      </w:r>
      <w:r>
        <w:rPr>
          <w:rFonts w:asciiTheme="majorEastAsia" w:eastAsiaTheme="majorEastAsia" w:hAnsiTheme="majorEastAsia" w:cstheme="majorEastAsia" w:hint="eastAsia"/>
          <w:sz w:val="24"/>
        </w:rPr>
        <w:t>的播放器设计，是由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赵鸿至与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王一名在张至柔老师和吴娟老师的指导下进行的。下面由我来给各位老师介绍项目的背景意义，实现方案以及预期的成果。</w:t>
      </w:r>
    </w:p>
    <w:p w:rsidR="0035345A" w:rsidRDefault="00F2466C">
      <w:pPr>
        <w:ind w:firstLine="420"/>
        <w:rPr>
          <w:rFonts w:asciiTheme="majorEastAsia" w:eastAsiaTheme="majorEastAsia" w:hAnsiTheme="majorEastAsia" w:cstheme="majorEastAsia"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随着网课、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幕课在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大学生中越来越受欢迎，视频学习方式本身的局限性也暴露了出来，</w:t>
      </w:r>
      <w:r>
        <w:rPr>
          <w:rFonts w:asciiTheme="majorEastAsia" w:eastAsiaTheme="majorEastAsia" w:hAnsiTheme="majorEastAsia" w:cstheme="majorEastAsia"/>
          <w:sz w:val="24"/>
        </w:rPr>
        <w:t>由于视频都是提前录制好的，</w:t>
      </w:r>
      <w:bookmarkStart w:id="0" w:name="_GoBack"/>
      <w:bookmarkEnd w:id="0"/>
      <w:r>
        <w:rPr>
          <w:rFonts w:asciiTheme="majorEastAsia" w:eastAsiaTheme="majorEastAsia" w:hAnsiTheme="majorEastAsia" w:cstheme="majorEastAsia"/>
          <w:sz w:val="24"/>
        </w:rPr>
        <w:t>所以</w:t>
      </w:r>
      <w:r>
        <w:rPr>
          <w:rFonts w:asciiTheme="majorEastAsia" w:eastAsiaTheme="majorEastAsia" w:hAnsiTheme="majorEastAsia" w:cstheme="majorEastAsia" w:hint="eastAsia"/>
          <w:sz w:val="24"/>
        </w:rPr>
        <w:t>很多学生在通过视频自学的过程中并不了解课程的难点和重点，</w:t>
      </w:r>
      <w:r>
        <w:rPr>
          <w:rFonts w:asciiTheme="majorEastAsia" w:eastAsiaTheme="majorEastAsia" w:hAnsiTheme="majorEastAsia" w:cstheme="majorEastAsia"/>
          <w:sz w:val="24"/>
        </w:rPr>
        <w:t>并且面对不懂的知识点，无法与老师进行交流互动，</w:t>
      </w:r>
      <w:r>
        <w:rPr>
          <w:rFonts w:asciiTheme="majorEastAsia" w:eastAsiaTheme="majorEastAsia" w:hAnsiTheme="majorEastAsia" w:cstheme="majorEastAsia" w:hint="eastAsia"/>
          <w:sz w:val="24"/>
        </w:rPr>
        <w:t>导致虽然看视频学了很长时间，效果却并不理想。而进行视频教学的老师，也无法了解学生们掌握的情况</w:t>
      </w:r>
      <w:r>
        <w:rPr>
          <w:rFonts w:asciiTheme="majorEastAsia" w:eastAsiaTheme="majorEastAsia" w:hAnsiTheme="majorEastAsia" w:cstheme="majorEastAsia"/>
          <w:sz w:val="24"/>
        </w:rPr>
        <w:t>，因而无法得到自己讲课情况的反馈。</w:t>
      </w:r>
    </w:p>
    <w:p w:rsidR="0035345A" w:rsidRDefault="00F2466C">
      <w:pPr>
        <w:ind w:firstLine="420"/>
        <w:rPr>
          <w:rFonts w:asciiTheme="majorEastAsia" w:eastAsiaTheme="majorEastAsia" w:hAnsiTheme="majorEastAsia" w:cstheme="majorEastAsia"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sz w:val="24"/>
        </w:rPr>
        <w:t>鉴于此，我们</w:t>
      </w:r>
      <w:del w:id="1" w:author="Admin" w:date="2019-04-10T13:54:00Z">
        <w:r w:rsidDel="009E6822">
          <w:rPr>
            <w:rFonts w:asciiTheme="majorEastAsia" w:eastAsiaTheme="majorEastAsia" w:hAnsiTheme="majorEastAsia" w:cstheme="majorEastAsia" w:hint="eastAsia"/>
            <w:bCs/>
            <w:sz w:val="24"/>
          </w:rPr>
          <w:delText>打算</w:delText>
        </w:r>
      </w:del>
      <w:ins w:id="2" w:author="Admin" w:date="2019-04-10T13:54:00Z">
        <w:r w:rsidR="009E6822">
          <w:rPr>
            <w:rFonts w:asciiTheme="majorEastAsia" w:eastAsiaTheme="majorEastAsia" w:hAnsiTheme="majorEastAsia" w:cstheme="majorEastAsia" w:hint="eastAsia"/>
            <w:bCs/>
            <w:sz w:val="24"/>
          </w:rPr>
          <w:t>计划</w:t>
        </w:r>
      </w:ins>
      <w:r>
        <w:rPr>
          <w:rFonts w:asciiTheme="majorEastAsia" w:eastAsiaTheme="majorEastAsia" w:hAnsiTheme="majorEastAsia" w:cstheme="majorEastAsia" w:hint="eastAsia"/>
          <w:bCs/>
          <w:sz w:val="24"/>
        </w:rPr>
        <w:t>使用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HTML5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制作一个网页播放器，能形象地在进度条上，以曲线或渐变色，来反映教学视频中大家公认的重难点，从而</w:t>
      </w:r>
      <w:r>
        <w:rPr>
          <w:rFonts w:asciiTheme="majorEastAsia" w:eastAsiaTheme="majorEastAsia" w:hAnsiTheme="majorEastAsia" w:cstheme="majorEastAsia" w:hint="eastAsia"/>
          <w:sz w:val="24"/>
        </w:rPr>
        <w:t>弥补视频教学中互动环节较弱的缺陷。学生们可以清楚地看到重难点所在位置，从而能够有针对性，集中注意力地获取知识点，老师们则可以及时掌握学生们有困难的地方，调整自己的教学内容和方式，为大家答疑解惑。</w:t>
      </w:r>
    </w:p>
    <w:p w:rsidR="0035345A" w:rsidRDefault="00F2466C">
      <w:pPr>
        <w:ind w:firstLine="420"/>
        <w:jc w:val="left"/>
        <w:rPr>
          <w:rFonts w:asciiTheme="majorEastAsia" w:eastAsiaTheme="majorEastAsia" w:hAnsiTheme="majorEastAsia" w:cstheme="majorEastAsia"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sz w:val="24"/>
        </w:rPr>
        <w:t>我们的方案是：</w:t>
      </w:r>
    </w:p>
    <w:p w:rsidR="0035345A" w:rsidRDefault="00F2466C">
      <w:pPr>
        <w:numPr>
          <w:ilvl w:val="0"/>
          <w:numId w:val="1"/>
        </w:numPr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需求分析和系统设计：调研当前网络教学视频播放情况，确定系统的功能需求和总体结构，并设计播放器界面和反馈信息展示界面</w:t>
      </w:r>
    </w:p>
    <w:p w:rsidR="0035345A" w:rsidRDefault="00F2466C">
      <w:pPr>
        <w:numPr>
          <w:ilvl w:val="0"/>
          <w:numId w:val="1"/>
        </w:numPr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程序开发：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通过编写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Jav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aScript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以及使用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HTML5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自带的内部函数方法，来抓取和记录用户的行为，例如：拖动播放进度条的滑块来进行</w:t>
      </w:r>
      <w:r>
        <w:rPr>
          <w:rFonts w:asciiTheme="majorEastAsia" w:eastAsiaTheme="majorEastAsia" w:hAnsiTheme="majorEastAsia" w:cstheme="majorEastAsia" w:hint="eastAsia"/>
          <w:sz w:val="24"/>
        </w:rPr>
        <w:t>视频回放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，点击各按钮的动作、</w:t>
      </w:r>
      <w:r>
        <w:rPr>
          <w:rFonts w:asciiTheme="majorEastAsia" w:eastAsiaTheme="majorEastAsia" w:hAnsiTheme="majorEastAsia" w:cstheme="majorEastAsia" w:hint="eastAsia"/>
          <w:sz w:val="24"/>
        </w:rPr>
        <w:t>当前播放的速度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等等。然后设计算法及数据结构，将这些行为记录通过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Java web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提交到后台的</w:t>
      </w:r>
      <w:proofErr w:type="spellStart"/>
      <w:r>
        <w:rPr>
          <w:rFonts w:asciiTheme="majorEastAsia" w:eastAsiaTheme="majorEastAsia" w:hAnsiTheme="majorEastAsia" w:cstheme="majorEastAsia" w:hint="eastAsia"/>
          <w:bCs/>
          <w:sz w:val="24"/>
        </w:rPr>
        <w:t>Hadoop</w:t>
      </w:r>
      <w:proofErr w:type="spellEnd"/>
      <w:r>
        <w:rPr>
          <w:rFonts w:asciiTheme="majorEastAsia" w:eastAsiaTheme="majorEastAsia" w:hAnsiTheme="majorEastAsia" w:cstheme="majorEastAsia" w:hint="eastAsia"/>
          <w:bCs/>
          <w:sz w:val="24"/>
        </w:rPr>
        <w:t>大数据系统，</w:t>
      </w:r>
      <w:del w:id="3" w:author="Admin" w:date="2019-04-10T13:49:00Z">
        <w:r w:rsidDel="009E6822">
          <w:rPr>
            <w:rFonts w:asciiTheme="majorEastAsia" w:eastAsiaTheme="majorEastAsia" w:hAnsiTheme="majorEastAsia" w:cstheme="majorEastAsia" w:hint="eastAsia"/>
            <w:sz w:val="24"/>
          </w:rPr>
          <w:delText>利用</w:delText>
        </w:r>
        <w:r w:rsidDel="009E6822">
          <w:rPr>
            <w:rFonts w:asciiTheme="majorEastAsia" w:eastAsiaTheme="majorEastAsia" w:hAnsiTheme="majorEastAsia" w:cstheme="majorEastAsia" w:hint="eastAsia"/>
            <w:sz w:val="24"/>
          </w:rPr>
          <w:delText>MapReduce</w:delText>
        </w:r>
        <w:r w:rsidDel="009E6822">
          <w:rPr>
            <w:rFonts w:asciiTheme="majorEastAsia" w:eastAsiaTheme="majorEastAsia" w:hAnsiTheme="majorEastAsia" w:cstheme="majorEastAsia" w:hint="eastAsia"/>
            <w:sz w:val="24"/>
          </w:rPr>
          <w:delText>分布式算法</w:delText>
        </w:r>
      </w:del>
      <w:r>
        <w:rPr>
          <w:rFonts w:asciiTheme="majorEastAsia" w:eastAsiaTheme="majorEastAsia" w:hAnsiTheme="majorEastAsia" w:cstheme="majorEastAsia" w:hint="eastAsia"/>
          <w:sz w:val="24"/>
        </w:rPr>
        <w:t>进行行为数据的计算和分析，最终将结果</w:t>
      </w:r>
      <w:r>
        <w:rPr>
          <w:rFonts w:asciiTheme="majorEastAsia" w:eastAsiaTheme="majorEastAsia" w:hAnsiTheme="majorEastAsia" w:cstheme="majorEastAsia" w:hint="eastAsia"/>
          <w:bCs/>
          <w:sz w:val="24"/>
        </w:rPr>
        <w:t>数据存储</w:t>
      </w:r>
      <w:r>
        <w:rPr>
          <w:rFonts w:asciiTheme="majorEastAsia" w:eastAsiaTheme="majorEastAsia" w:hAnsiTheme="majorEastAsia" w:cstheme="majorEastAsia" w:hint="eastAsia"/>
          <w:sz w:val="24"/>
        </w:rPr>
        <w:t>在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Hadoop</w:t>
      </w:r>
      <w:proofErr w:type="spellEnd"/>
      <w:r>
        <w:rPr>
          <w:rFonts w:asciiTheme="majorEastAsia" w:eastAsiaTheme="majorEastAsia" w:hAnsiTheme="majorEastAsia" w:cstheme="majorEastAsia" w:hint="eastAsia"/>
          <w:sz w:val="24"/>
        </w:rPr>
        <w:t>文件系统（</w:t>
      </w:r>
      <w:r>
        <w:rPr>
          <w:rFonts w:asciiTheme="majorEastAsia" w:eastAsiaTheme="majorEastAsia" w:hAnsiTheme="majorEastAsia" w:cstheme="majorEastAsia" w:hint="eastAsia"/>
          <w:sz w:val="24"/>
        </w:rPr>
        <w:t>HDFS</w:t>
      </w:r>
      <w:r>
        <w:rPr>
          <w:rFonts w:asciiTheme="majorEastAsia" w:eastAsiaTheme="majorEastAsia" w:hAnsiTheme="majorEastAsia" w:cstheme="majorEastAsia" w:hint="eastAsia"/>
          <w:sz w:val="24"/>
        </w:rPr>
        <w:t>）中，并将分析结果在播放器</w:t>
      </w:r>
      <w:r>
        <w:rPr>
          <w:rFonts w:asciiTheme="majorEastAsia" w:eastAsiaTheme="majorEastAsia" w:hAnsiTheme="majorEastAsia" w:cstheme="majorEastAsia" w:hint="eastAsia"/>
          <w:sz w:val="24"/>
        </w:rPr>
        <w:t>的进度条</w:t>
      </w:r>
      <w:r>
        <w:rPr>
          <w:rFonts w:asciiTheme="majorEastAsia" w:eastAsiaTheme="majorEastAsia" w:hAnsiTheme="majorEastAsia" w:cstheme="majorEastAsia" w:hint="eastAsia"/>
          <w:sz w:val="24"/>
        </w:rPr>
        <w:t>上以形象的方式进行展现，例如：进度条某个部分颜色很深，说明这部分有很多用户</w:t>
      </w:r>
      <w:ins w:id="4" w:author="Admin" w:date="2019-04-10T13:50:00Z">
        <w:r w:rsidR="009E6822">
          <w:rPr>
            <w:rFonts w:asciiTheme="majorEastAsia" w:eastAsiaTheme="majorEastAsia" w:hAnsiTheme="majorEastAsia" w:cstheme="majorEastAsia" w:hint="eastAsia"/>
            <w:sz w:val="24"/>
          </w:rPr>
          <w:t>观看次数多</w:t>
        </w:r>
      </w:ins>
      <w:ins w:id="5" w:author="Admin" w:date="2019-04-10T13:51:00Z">
        <w:r w:rsidR="009E6822">
          <w:rPr>
            <w:rFonts w:asciiTheme="majorEastAsia" w:eastAsiaTheme="majorEastAsia" w:hAnsiTheme="majorEastAsia" w:cstheme="majorEastAsia" w:hint="eastAsia"/>
            <w:sz w:val="24"/>
          </w:rPr>
          <w:t>，可能</w:t>
        </w:r>
      </w:ins>
      <w:r>
        <w:rPr>
          <w:rFonts w:asciiTheme="majorEastAsia" w:eastAsiaTheme="majorEastAsia" w:hAnsiTheme="majorEastAsia" w:cstheme="majorEastAsia" w:hint="eastAsia"/>
          <w:sz w:val="24"/>
        </w:rPr>
        <w:t>觉得</w:t>
      </w:r>
      <w:del w:id="6" w:author="Admin" w:date="2019-04-10T13:51:00Z">
        <w:r w:rsidDel="009E6822">
          <w:rPr>
            <w:rFonts w:asciiTheme="majorEastAsia" w:eastAsiaTheme="majorEastAsia" w:hAnsiTheme="majorEastAsia" w:cstheme="majorEastAsia" w:hint="eastAsia"/>
            <w:sz w:val="24"/>
          </w:rPr>
          <w:delText>很</w:delText>
        </w:r>
      </w:del>
      <w:ins w:id="7" w:author="Admin" w:date="2019-04-10T13:51:00Z">
        <w:r w:rsidR="009E6822">
          <w:rPr>
            <w:rFonts w:asciiTheme="majorEastAsia" w:eastAsiaTheme="majorEastAsia" w:hAnsiTheme="majorEastAsia" w:cstheme="majorEastAsia" w:hint="eastAsia"/>
            <w:sz w:val="24"/>
          </w:rPr>
          <w:t>比较</w:t>
        </w:r>
      </w:ins>
      <w:r>
        <w:rPr>
          <w:rFonts w:asciiTheme="majorEastAsia" w:eastAsiaTheme="majorEastAsia" w:hAnsiTheme="majorEastAsia" w:cstheme="majorEastAsia" w:hint="eastAsia"/>
          <w:sz w:val="24"/>
        </w:rPr>
        <w:t>难，而颜色浅的地方说明这部分</w:t>
      </w:r>
      <w:del w:id="8" w:author="Admin" w:date="2019-04-10T13:51:00Z">
        <w:r w:rsidDel="009E6822">
          <w:rPr>
            <w:rFonts w:asciiTheme="majorEastAsia" w:eastAsiaTheme="majorEastAsia" w:hAnsiTheme="majorEastAsia" w:cstheme="majorEastAsia" w:hint="eastAsia"/>
            <w:sz w:val="24"/>
          </w:rPr>
          <w:delText>很简单</w:delText>
        </w:r>
      </w:del>
      <w:ins w:id="9" w:author="Admin" w:date="2019-04-10T13:51:00Z">
        <w:r w:rsidR="009E6822">
          <w:rPr>
            <w:rFonts w:asciiTheme="majorEastAsia" w:eastAsiaTheme="majorEastAsia" w:hAnsiTheme="majorEastAsia" w:cstheme="majorEastAsia" w:hint="eastAsia"/>
            <w:sz w:val="24"/>
          </w:rPr>
          <w:t>观看次数少，可能用户已经掌握了</w:t>
        </w:r>
      </w:ins>
      <w:r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35345A" w:rsidRDefault="00F2466C">
      <w:pPr>
        <w:numPr>
          <w:ilvl w:val="0"/>
          <w:numId w:val="1"/>
        </w:numPr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程</w:t>
      </w:r>
      <w:r>
        <w:rPr>
          <w:rFonts w:asciiTheme="majorEastAsia" w:eastAsiaTheme="majorEastAsia" w:hAnsiTheme="majorEastAsia" w:cstheme="majorEastAsia" w:hint="eastAsia"/>
          <w:sz w:val="24"/>
        </w:rPr>
        <w:t>序调试：根据功能需求和系统设计，对所有程序、接口进行检查，发现并更正其中的错误，并使界面的操作更为人性化。</w:t>
      </w:r>
    </w:p>
    <w:p w:rsidR="0035345A" w:rsidRDefault="00F2466C">
      <w:pPr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我们所拥有的知识基础有：</w:t>
      </w:r>
    </w:p>
    <w:p w:rsidR="0035345A" w:rsidRDefault="00F2466C">
      <w:pPr>
        <w:numPr>
          <w:ilvl w:val="0"/>
          <w:numId w:val="2"/>
        </w:numPr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熟练掌握</w:t>
      </w:r>
      <w:r>
        <w:rPr>
          <w:rFonts w:asciiTheme="majorEastAsia" w:eastAsiaTheme="majorEastAsia" w:hAnsiTheme="majorEastAsia" w:cstheme="majorEastAsia" w:hint="eastAsia"/>
          <w:sz w:val="24"/>
        </w:rPr>
        <w:t>Java</w:t>
      </w:r>
      <w:r>
        <w:rPr>
          <w:rFonts w:asciiTheme="majorEastAsia" w:eastAsiaTheme="majorEastAsia" w:hAnsiTheme="majorEastAsia" w:cstheme="majorEastAsia" w:hint="eastAsia"/>
          <w:sz w:val="24"/>
        </w:rPr>
        <w:t>等编程语言以及算法与数据结构。</w:t>
      </w:r>
    </w:p>
    <w:p w:rsidR="0035345A" w:rsidRDefault="00F2466C">
      <w:pPr>
        <w:numPr>
          <w:ilvl w:val="0"/>
          <w:numId w:val="2"/>
        </w:numPr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掌握了</w:t>
      </w:r>
      <w:r>
        <w:rPr>
          <w:rFonts w:asciiTheme="majorEastAsia" w:eastAsiaTheme="majorEastAsia" w:hAnsiTheme="majorEastAsia" w:cstheme="majorEastAsia" w:hint="eastAsia"/>
          <w:sz w:val="24"/>
        </w:rPr>
        <w:t>HTML5</w:t>
      </w:r>
      <w:r>
        <w:rPr>
          <w:rFonts w:asciiTheme="majorEastAsia" w:eastAsiaTheme="majorEastAsia" w:hAnsiTheme="majorEastAsia" w:cstheme="majorEastAsia" w:hint="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</w:rPr>
        <w:t>JavaScript</w:t>
      </w:r>
      <w:r>
        <w:rPr>
          <w:rFonts w:asciiTheme="majorEastAsia" w:eastAsiaTheme="majorEastAsia" w:hAnsiTheme="majorEastAsia" w:cstheme="majorEastAsia" w:hint="eastAsia"/>
          <w:sz w:val="24"/>
        </w:rPr>
        <w:t>等语言以及</w:t>
      </w:r>
      <w:r>
        <w:rPr>
          <w:rFonts w:asciiTheme="majorEastAsia" w:eastAsiaTheme="majorEastAsia" w:hAnsiTheme="majorEastAsia" w:cstheme="majorEastAsia" w:hint="eastAsia"/>
          <w:sz w:val="24"/>
        </w:rPr>
        <w:t>Java web</w:t>
      </w:r>
      <w:r>
        <w:rPr>
          <w:rFonts w:asciiTheme="majorEastAsia" w:eastAsiaTheme="majorEastAsia" w:hAnsiTheme="majorEastAsia" w:cstheme="majorEastAsia" w:hint="eastAsia"/>
          <w:sz w:val="24"/>
        </w:rPr>
        <w:t>的基本知识，具备深入学习相关操作的能力。</w:t>
      </w:r>
    </w:p>
    <w:p w:rsidR="0035345A" w:rsidRDefault="00F2466C">
      <w:pPr>
        <w:numPr>
          <w:ilvl w:val="0"/>
          <w:numId w:val="2"/>
        </w:numPr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了解项目所需的相关大数据平台环境。</w:t>
      </w:r>
    </w:p>
    <w:p w:rsidR="0035345A" w:rsidRDefault="00F2466C">
      <w:pPr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此外，我们在前期已查找并阅读了大量相关文献与资料，经过初步学习与总结相关知识与案例，对于如何将用户的行为转化成可以处理的数据，已经有了设计与思路，并且熟悉编程所需的软件和环境。</w:t>
      </w:r>
    </w:p>
    <w:p w:rsidR="0035345A" w:rsidRDefault="00F2466C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我们这个项</w:t>
      </w:r>
      <w:r>
        <w:rPr>
          <w:rFonts w:asciiTheme="majorEastAsia" w:eastAsiaTheme="majorEastAsia" w:hAnsiTheme="majorEastAsia" w:cstheme="majorEastAsia" w:hint="eastAsia"/>
          <w:sz w:val="24"/>
        </w:rPr>
        <w:t>目的创新点在于：国内在互联网教育领域并没有使用这种技术的播放器，而教育领域又非常需要这种技术。而且和</w:t>
      </w:r>
      <w:r>
        <w:rPr>
          <w:rFonts w:asciiTheme="majorEastAsia" w:eastAsiaTheme="majorEastAsia" w:hAnsiTheme="majorEastAsia" w:cstheme="majorEastAsia" w:hint="eastAsia"/>
          <w:sz w:val="24"/>
        </w:rPr>
        <w:t>Flash</w:t>
      </w:r>
      <w:r>
        <w:rPr>
          <w:rFonts w:asciiTheme="majorEastAsia" w:eastAsiaTheme="majorEastAsia" w:hAnsiTheme="majorEastAsia" w:cstheme="majorEastAsia" w:hint="eastAsia"/>
          <w:sz w:val="24"/>
        </w:rPr>
        <w:t>播放器等专门的播放器相比，我们选择了时下最流行的</w:t>
      </w:r>
      <w:r>
        <w:rPr>
          <w:rFonts w:asciiTheme="majorEastAsia" w:eastAsiaTheme="majorEastAsia" w:hAnsiTheme="majorEastAsia" w:cstheme="majorEastAsia" w:hint="eastAsia"/>
          <w:sz w:val="24"/>
        </w:rPr>
        <w:t>HTML5</w:t>
      </w:r>
      <w:r>
        <w:rPr>
          <w:rFonts w:asciiTheme="majorEastAsia" w:eastAsiaTheme="majorEastAsia" w:hAnsiTheme="majorEastAsia" w:cstheme="majorEastAsia" w:hint="eastAsia"/>
          <w:sz w:val="24"/>
        </w:rPr>
        <w:t>播放器，它的使用更为广泛，操作更加简单，更加稳定和流畅。</w:t>
      </w:r>
    </w:p>
    <w:p w:rsidR="0035345A" w:rsidRDefault="00F2466C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项目的预期成果是：首先，完成</w:t>
      </w:r>
      <w:r>
        <w:rPr>
          <w:rFonts w:asciiTheme="majorEastAsia" w:eastAsiaTheme="majorEastAsia" w:hAnsiTheme="majorEastAsia" w:cstheme="majorEastAsia" w:hint="eastAsia"/>
          <w:sz w:val="24"/>
        </w:rPr>
        <w:t>HTML5</w:t>
      </w:r>
      <w:r>
        <w:rPr>
          <w:rFonts w:asciiTheme="majorEastAsia" w:eastAsiaTheme="majorEastAsia" w:hAnsiTheme="majorEastAsia" w:cstheme="majorEastAsia" w:hint="eastAsia"/>
          <w:sz w:val="24"/>
        </w:rPr>
        <w:t>播放器</w:t>
      </w:r>
      <w:del w:id="10" w:author="Admin" w:date="2019-04-10T13:53:00Z">
        <w:r w:rsidDel="009E6822">
          <w:rPr>
            <w:rFonts w:asciiTheme="majorEastAsia" w:eastAsiaTheme="majorEastAsia" w:hAnsiTheme="majorEastAsia" w:cstheme="majorEastAsia" w:hint="eastAsia"/>
            <w:sz w:val="24"/>
          </w:rPr>
          <w:delText>的制作</w:delText>
        </w:r>
      </w:del>
      <w:ins w:id="11" w:author="Admin" w:date="2019-04-10T13:53:00Z">
        <w:r w:rsidR="009E6822">
          <w:rPr>
            <w:rFonts w:asciiTheme="majorEastAsia" w:eastAsiaTheme="majorEastAsia" w:hAnsiTheme="majorEastAsia" w:cstheme="majorEastAsia" w:hint="eastAsia"/>
            <w:sz w:val="24"/>
          </w:rPr>
          <w:t>和与后台</w:t>
        </w:r>
        <w:proofErr w:type="spellStart"/>
        <w:r w:rsidR="009E6822">
          <w:rPr>
            <w:rFonts w:asciiTheme="majorEastAsia" w:eastAsiaTheme="majorEastAsia" w:hAnsiTheme="majorEastAsia" w:cstheme="majorEastAsia" w:hint="eastAsia"/>
            <w:sz w:val="24"/>
          </w:rPr>
          <w:t>Hadoop</w:t>
        </w:r>
        <w:proofErr w:type="spellEnd"/>
        <w:r w:rsidR="009E6822">
          <w:rPr>
            <w:rFonts w:asciiTheme="majorEastAsia" w:eastAsiaTheme="majorEastAsia" w:hAnsiTheme="majorEastAsia" w:cstheme="majorEastAsia" w:hint="eastAsia"/>
            <w:sz w:val="24"/>
          </w:rPr>
          <w:t>平台接口</w:t>
        </w:r>
      </w:ins>
      <w:ins w:id="12" w:author="Admin" w:date="2019-04-10T13:54:00Z">
        <w:r w:rsidR="009E6822">
          <w:rPr>
            <w:rFonts w:asciiTheme="majorEastAsia" w:eastAsiaTheme="majorEastAsia" w:hAnsiTheme="majorEastAsia" w:cstheme="majorEastAsia" w:hint="eastAsia"/>
            <w:sz w:val="24"/>
          </w:rPr>
          <w:t>的开发</w:t>
        </w:r>
      </w:ins>
      <w:r>
        <w:rPr>
          <w:rFonts w:asciiTheme="majorEastAsia" w:eastAsiaTheme="majorEastAsia" w:hAnsiTheme="majorEastAsia" w:cstheme="majorEastAsia" w:hint="eastAsia"/>
          <w:sz w:val="24"/>
        </w:rPr>
        <w:t>；其次撰写播放器技术说明书；最后申请一项软件著作权并发表一篇论文。</w:t>
      </w:r>
    </w:p>
    <w:p w:rsidR="0035345A" w:rsidRDefault="0035345A">
      <w:pPr>
        <w:ind w:firstLine="420"/>
        <w:rPr>
          <w:rFonts w:asciiTheme="majorEastAsia" w:eastAsiaTheme="majorEastAsia" w:hAnsiTheme="majorEastAsia" w:cstheme="majorEastAsia"/>
          <w:sz w:val="24"/>
        </w:rPr>
      </w:pPr>
    </w:p>
    <w:p w:rsidR="0035345A" w:rsidRDefault="0035345A">
      <w:pPr>
        <w:rPr>
          <w:rFonts w:asciiTheme="majorEastAsia" w:eastAsiaTheme="majorEastAsia" w:hAnsiTheme="majorEastAsia" w:cstheme="majorEastAsia"/>
        </w:rPr>
      </w:pPr>
    </w:p>
    <w:sectPr w:rsidR="0035345A" w:rsidSect="00353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66C" w:rsidRDefault="00F2466C" w:rsidP="009E6822">
      <w:r>
        <w:separator/>
      </w:r>
    </w:p>
  </w:endnote>
  <w:endnote w:type="continuationSeparator" w:id="0">
    <w:p w:rsidR="00F2466C" w:rsidRDefault="00F2466C" w:rsidP="009E6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66C" w:rsidRDefault="00F2466C" w:rsidP="009E6822">
      <w:r>
        <w:separator/>
      </w:r>
    </w:p>
  </w:footnote>
  <w:footnote w:type="continuationSeparator" w:id="0">
    <w:p w:rsidR="00F2466C" w:rsidRDefault="00F2466C" w:rsidP="009E68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D71FB"/>
    <w:multiLevelType w:val="singleLevel"/>
    <w:tmpl w:val="5CAD71FB"/>
    <w:lvl w:ilvl="0">
      <w:start w:val="1"/>
      <w:numFmt w:val="decimal"/>
      <w:suff w:val="nothing"/>
      <w:lvlText w:val="（%1）"/>
      <w:lvlJc w:val="left"/>
    </w:lvl>
  </w:abstractNum>
  <w:abstractNum w:abstractNumId="1">
    <w:nsid w:val="5CAD73B4"/>
    <w:multiLevelType w:val="singleLevel"/>
    <w:tmpl w:val="5CAD73B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BFFF85E1"/>
    <w:rsid w:val="BFFF85E1"/>
    <w:rsid w:val="0035345A"/>
    <w:rsid w:val="009E6822"/>
    <w:rsid w:val="00F2466C"/>
    <w:rsid w:val="7D392C22"/>
    <w:rsid w:val="7FA78D46"/>
    <w:rsid w:val="BFFF85E1"/>
    <w:rsid w:val="DFFF79CA"/>
    <w:rsid w:val="EEFFC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34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6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E6822"/>
    <w:rPr>
      <w:kern w:val="2"/>
      <w:sz w:val="18"/>
      <w:szCs w:val="18"/>
    </w:rPr>
  </w:style>
  <w:style w:type="paragraph" w:styleId="a4">
    <w:name w:val="footer"/>
    <w:basedOn w:val="a"/>
    <w:link w:val="Char0"/>
    <w:rsid w:val="009E6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E682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Admin</cp:lastModifiedBy>
  <cp:revision>2</cp:revision>
  <dcterms:created xsi:type="dcterms:W3CDTF">2019-04-10T16:44:00Z</dcterms:created>
  <dcterms:modified xsi:type="dcterms:W3CDTF">2019-04-10T05:55:00Z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