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F13" w:rsidRDefault="00670F13" w:rsidP="00670F13">
      <w:r>
        <w:rPr>
          <w:rFonts w:hint="eastAsia"/>
        </w:rPr>
        <w:t>尊敬的各位</w:t>
      </w:r>
      <w:del w:id="0" w:author="Admin" w:date="2019-04-10T09:46:00Z">
        <w:r w:rsidDel="00521095">
          <w:rPr>
            <w:rFonts w:hint="eastAsia"/>
          </w:rPr>
          <w:delText>领导，</w:delText>
        </w:r>
      </w:del>
      <w:r>
        <w:rPr>
          <w:rFonts w:hint="eastAsia"/>
        </w:rPr>
        <w:t>老师大家下午好。</w:t>
      </w:r>
    </w:p>
    <w:p w:rsidR="00670F13" w:rsidRDefault="00670F13" w:rsidP="00670F13">
      <w:r>
        <w:rPr>
          <w:rFonts w:hint="eastAsia"/>
        </w:rPr>
        <w:tab/>
      </w:r>
      <w:del w:id="1" w:author="Admin" w:date="2019-04-09T16:27:00Z">
        <w:r w:rsidDel="00A854C8">
          <w:rPr>
            <w:rFonts w:hint="eastAsia"/>
          </w:rPr>
          <w:delText>首先这个</w:delText>
        </w:r>
      </w:del>
      <w:ins w:id="2" w:author="Admin" w:date="2019-04-09T16:27:00Z">
        <w:r w:rsidR="00A854C8">
          <w:rPr>
            <w:rFonts w:hint="eastAsia"/>
          </w:rPr>
          <w:t>本</w:t>
        </w:r>
      </w:ins>
      <w:r>
        <w:rPr>
          <w:rFonts w:hint="eastAsia"/>
        </w:rPr>
        <w:t>项目的名称是</w:t>
      </w:r>
      <w:proofErr w:type="spellStart"/>
      <w:r>
        <w:rPr>
          <w:rFonts w:hint="eastAsia"/>
        </w:rPr>
        <w:t>Hadoop</w:t>
      </w:r>
      <w:proofErr w:type="spellEnd"/>
      <w:r>
        <w:rPr>
          <w:rFonts w:hint="eastAsia"/>
        </w:rPr>
        <w:t>大数据处理行为痕迹记录的创新应用。这是由杨秉学与刘俊龙在张至柔和吴娟老师的</w:t>
      </w:r>
      <w:del w:id="3" w:author="Admin" w:date="2019-04-09T16:26:00Z">
        <w:r w:rsidDel="00A854C8">
          <w:rPr>
            <w:rFonts w:hint="eastAsia"/>
          </w:rPr>
          <w:delText>领导下完成</w:delText>
        </w:r>
      </w:del>
      <w:ins w:id="4" w:author="Admin" w:date="2019-04-09T16:26:00Z">
        <w:r w:rsidR="00A854C8">
          <w:rPr>
            <w:rFonts w:hint="eastAsia"/>
          </w:rPr>
          <w:t>指导</w:t>
        </w:r>
      </w:ins>
      <w:ins w:id="5" w:author="Admin" w:date="2019-04-09T16:27:00Z">
        <w:r w:rsidR="00A854C8">
          <w:rPr>
            <w:rFonts w:hint="eastAsia"/>
          </w:rPr>
          <w:t>下进行</w:t>
        </w:r>
      </w:ins>
      <w:r>
        <w:rPr>
          <w:rFonts w:hint="eastAsia"/>
        </w:rPr>
        <w:t>的。</w:t>
      </w:r>
    </w:p>
    <w:p w:rsidR="00670F13" w:rsidRDefault="00670F13" w:rsidP="00670F13">
      <w:r>
        <w:rPr>
          <w:rFonts w:hint="eastAsia"/>
        </w:rPr>
        <w:tab/>
      </w:r>
      <w:del w:id="6" w:author="Admin" w:date="2019-04-09T16:28:00Z">
        <w:r w:rsidDel="00A854C8">
          <w:rPr>
            <w:rFonts w:hint="eastAsia"/>
          </w:rPr>
          <w:delText>解决的痛点是</w:delText>
        </w:r>
      </w:del>
      <w:ins w:id="7" w:author="Admin" w:date="2019-04-09T16:28:00Z">
        <w:r w:rsidR="00A854C8">
          <w:rPr>
            <w:rFonts w:hint="eastAsia"/>
          </w:rPr>
          <w:t>下面我给</w:t>
        </w:r>
      </w:ins>
      <w:ins w:id="8" w:author="Admin" w:date="2019-04-10T09:46:00Z">
        <w:r w:rsidR="00521095">
          <w:rPr>
            <w:rFonts w:hint="eastAsia"/>
          </w:rPr>
          <w:t>各位老师</w:t>
        </w:r>
      </w:ins>
      <w:ins w:id="9" w:author="Admin" w:date="2019-04-09T16:28:00Z">
        <w:r w:rsidR="00A854C8">
          <w:rPr>
            <w:rFonts w:hint="eastAsia"/>
          </w:rPr>
          <w:t>介绍</w:t>
        </w:r>
        <w:proofErr w:type="gramStart"/>
        <w:r w:rsidR="00A854C8">
          <w:rPr>
            <w:rFonts w:hint="eastAsia"/>
          </w:rPr>
          <w:t>下项目</w:t>
        </w:r>
        <w:proofErr w:type="gramEnd"/>
        <w:r w:rsidR="00A854C8">
          <w:rPr>
            <w:rFonts w:hint="eastAsia"/>
          </w:rPr>
          <w:t>的意义、内容、技术路线。</w:t>
        </w:r>
      </w:ins>
      <w:r>
        <w:rPr>
          <w:rFonts w:hint="eastAsia"/>
        </w:rPr>
        <w:t>在当今互联网的发展的时代，人们每年花在上网的时间高达</w:t>
      </w:r>
      <w:r>
        <w:rPr>
          <w:rFonts w:hint="eastAsia"/>
        </w:rPr>
        <w:t>350</w:t>
      </w:r>
      <w:r>
        <w:rPr>
          <w:rFonts w:hint="eastAsia"/>
        </w:rPr>
        <w:t>亿小时。在此背景之下，老师的授课打破了传统教学在时空上的限制。</w:t>
      </w:r>
      <w:proofErr w:type="gramStart"/>
      <w:r>
        <w:rPr>
          <w:rFonts w:hint="eastAsia"/>
        </w:rPr>
        <w:t>以慕课</w:t>
      </w:r>
      <w:proofErr w:type="gramEnd"/>
      <w:r>
        <w:rPr>
          <w:rFonts w:hint="eastAsia"/>
        </w:rPr>
        <w:t>、网络课件等为代表，他们把教学资源及其相关的内容放在服务器上，方便学习者根据自己时间情况随时进行学习，就目前网络教学的状况而言，在师生交流方面仍有极大的发展空间，尽管有弹幕，提问区域等方式促进教学互动，但这种交互方式学生的参与度并不高，也无完全地将问题表达，并且回复也难以做到全面与系统。教师对于讲义中的重点、难点以及学生的困惑难以准确地把握，使得传统教学中教师那种言传身教在网络教学平台中无法很好的实现，这是网络教学相对于传统教学的严重缺陷。</w:t>
      </w:r>
    </w:p>
    <w:p w:rsidR="00670F13" w:rsidRDefault="00670F13" w:rsidP="00670F13">
      <w:r>
        <w:rPr>
          <w:rFonts w:hint="eastAsia"/>
        </w:rPr>
        <w:tab/>
      </w:r>
      <w:r>
        <w:rPr>
          <w:rFonts w:hint="eastAsia"/>
        </w:rPr>
        <w:t>我们提出的解决方案是为了顺应时代的潮流、响应党和国家的号召，有效处理在线学习用户产生的大量行为痕迹数据，以反映学习者在视频学习中的重点、难点，反馈给视频发布者和教师，作为他们改进教学视频的参考，对弥补上述网络教学的缺陷具有重要作用。</w:t>
      </w:r>
    </w:p>
    <w:p w:rsidR="00670F13" w:rsidRDefault="00670F13" w:rsidP="00670F13">
      <w:r>
        <w:rPr>
          <w:rFonts w:hint="eastAsia"/>
        </w:rPr>
        <w:tab/>
      </w:r>
      <w:r>
        <w:rPr>
          <w:rFonts w:hint="eastAsia"/>
        </w:rPr>
        <w:t>我们采取的方式是对在线学习的资源和用户量进行抓取用户行为痕迹将产生海量行为数据，因此这些数据的处理、处理结果的存储都对应用系统具有很高的要求。</w:t>
      </w:r>
      <w:proofErr w:type="spellStart"/>
      <w:r>
        <w:rPr>
          <w:rFonts w:hint="eastAsia"/>
        </w:rPr>
        <w:t>Hadoop</w:t>
      </w:r>
      <w:proofErr w:type="spellEnd"/>
      <w:r>
        <w:rPr>
          <w:rFonts w:hint="eastAsia"/>
        </w:rPr>
        <w:t>是当前主流的大数据技术，对海量数据的处理、存储具有优势，因此我们选用</w:t>
      </w:r>
      <w:proofErr w:type="spellStart"/>
      <w:r>
        <w:rPr>
          <w:rFonts w:hint="eastAsia"/>
        </w:rPr>
        <w:t>Hadoop</w:t>
      </w:r>
      <w:proofErr w:type="spellEnd"/>
      <w:r>
        <w:rPr>
          <w:rFonts w:hint="eastAsia"/>
        </w:rPr>
        <w:t>平台作为我们用户行为痕迹处理和记录的平台，基于</w:t>
      </w:r>
      <w:proofErr w:type="spellStart"/>
      <w:r>
        <w:rPr>
          <w:rFonts w:hint="eastAsia"/>
        </w:rPr>
        <w:t>Hadoop</w:t>
      </w:r>
      <w:proofErr w:type="spellEnd"/>
      <w:r>
        <w:rPr>
          <w:rFonts w:hint="eastAsia"/>
        </w:rPr>
        <w:t>技术，将从网络教学网站抓取的用户观看视频的行为痕迹处理、记录，并进行分析，例如处理用户的</w:t>
      </w:r>
      <w:proofErr w:type="gramStart"/>
      <w:r>
        <w:rPr>
          <w:rFonts w:hint="eastAsia"/>
        </w:rPr>
        <w:t>倍</w:t>
      </w:r>
      <w:proofErr w:type="gramEnd"/>
      <w:r>
        <w:rPr>
          <w:rFonts w:hint="eastAsia"/>
        </w:rPr>
        <w:t>速播放的片段与次数以及前进、回退播放的片段起始、结束位置与次数等，将这些数据转换为视频每帧的播放次数</w:t>
      </w:r>
      <w:del w:id="10" w:author="Admin" w:date="2019-04-10T09:47:00Z">
        <w:r w:rsidDel="00521095">
          <w:rPr>
            <w:rFonts w:hint="eastAsia"/>
          </w:rPr>
          <w:delText>进行</w:delText>
        </w:r>
      </w:del>
      <w:ins w:id="11" w:author="Admin" w:date="2019-04-10T09:47:00Z">
        <w:r w:rsidR="00521095">
          <w:rPr>
            <w:rFonts w:hint="eastAsia"/>
          </w:rPr>
          <w:t>并</w:t>
        </w:r>
      </w:ins>
      <w:r>
        <w:rPr>
          <w:rFonts w:hint="eastAsia"/>
        </w:rPr>
        <w:t>颗粒化存储</w:t>
      </w:r>
      <w:ins w:id="12" w:author="Admin" w:date="2019-04-10T09:47:00Z">
        <w:r w:rsidR="00521095">
          <w:rPr>
            <w:rFonts w:hint="eastAsia"/>
          </w:rPr>
          <w:t>到</w:t>
        </w:r>
        <w:r w:rsidR="00521095">
          <w:rPr>
            <w:rFonts w:hint="eastAsia"/>
          </w:rPr>
          <w:t>HDFS</w:t>
        </w:r>
        <w:r w:rsidR="00521095">
          <w:rPr>
            <w:rFonts w:hint="eastAsia"/>
          </w:rPr>
          <w:t>中</w:t>
        </w:r>
      </w:ins>
      <w:r>
        <w:rPr>
          <w:rFonts w:hint="eastAsia"/>
        </w:rPr>
        <w:t>，结合用户数据进行统计分析，可获得不同用户、不同视频的学习情况总结。这样能客观并且直观地发现教学中的难度较大与有待改进的环节，将学习视频中存在的问题全面且客观地反馈给网络教学网站和教师，便于教师改进优化教学方案，提升教学质量。其次，它能提醒学生在重点、难点处集中注意力认真研习，更了解自己知识的薄弱环节，便于洞察知识中的漏洞，</w:t>
      </w:r>
      <w:proofErr w:type="gramStart"/>
      <w:r>
        <w:rPr>
          <w:rFonts w:hint="eastAsia"/>
        </w:rPr>
        <w:t>清楚学习</w:t>
      </w:r>
      <w:proofErr w:type="gramEnd"/>
      <w:r>
        <w:rPr>
          <w:rFonts w:hint="eastAsia"/>
        </w:rPr>
        <w:t>情况，做出科学合理的学习计划。</w:t>
      </w:r>
    </w:p>
    <w:p w:rsidR="0043773E" w:rsidRDefault="00670F13" w:rsidP="00670F13">
      <w:pPr>
        <w:rPr>
          <w:ins w:id="13" w:author="Admin" w:date="2019-04-10T09:52:00Z"/>
          <w:rFonts w:hint="eastAsia"/>
        </w:rPr>
      </w:pPr>
      <w:r>
        <w:rPr>
          <w:rFonts w:hint="eastAsia"/>
        </w:rPr>
        <w:tab/>
      </w:r>
      <w:r>
        <w:rPr>
          <w:rFonts w:hint="eastAsia"/>
        </w:rPr>
        <w:t>我们此项目的意义是将</w:t>
      </w:r>
      <w:del w:id="14" w:author="Admin" w:date="2019-04-10T09:45:00Z">
        <w:r w:rsidDel="00521095">
          <w:rPr>
            <w:rFonts w:hint="eastAsia"/>
          </w:rPr>
          <w:delText>全新的</w:delText>
        </w:r>
      </w:del>
      <w:proofErr w:type="spellStart"/>
      <w:r>
        <w:rPr>
          <w:rFonts w:hint="eastAsia"/>
        </w:rPr>
        <w:t>Hadoop</w:t>
      </w:r>
      <w:proofErr w:type="spellEnd"/>
      <w:r>
        <w:rPr>
          <w:rFonts w:hint="eastAsia"/>
        </w:rPr>
        <w:t>大数据技术应用于网络教学，不仅能推进网络教学中的教与学的改进与优化，对于网络教学技术的变革也有着重要的影响。</w:t>
      </w:r>
      <w:r>
        <w:rPr>
          <w:rFonts w:hint="eastAsia"/>
        </w:rPr>
        <w:t xml:space="preserve">   </w:t>
      </w:r>
    </w:p>
    <w:p w:rsidR="0043773E" w:rsidRDefault="0043773E" w:rsidP="0043773E">
      <w:pPr>
        <w:ind w:firstLineChars="200" w:firstLine="420"/>
        <w:rPr>
          <w:ins w:id="15" w:author="Admin" w:date="2019-04-10T09:52:00Z"/>
        </w:rPr>
      </w:pPr>
      <w:ins w:id="16" w:author="Admin" w:date="2019-04-10T09:52:00Z">
        <w:r>
          <w:rPr>
            <w:rFonts w:hint="eastAsia"/>
          </w:rPr>
          <w:t>此项目的预期成果是首先完成基于</w:t>
        </w:r>
        <w:proofErr w:type="spellStart"/>
        <w:r>
          <w:rPr>
            <w:rFonts w:hint="eastAsia"/>
          </w:rPr>
          <w:t>Hadoop</w:t>
        </w:r>
        <w:proofErr w:type="spellEnd"/>
        <w:r>
          <w:rPr>
            <w:rFonts w:hint="eastAsia"/>
          </w:rPr>
          <w:t>大数据平台编写的用户在线痕迹记录分析与处理的程序；其次撰写一份技术说明书；最后申请一项软件著作权并且发表论文一篇。</w:t>
        </w:r>
      </w:ins>
    </w:p>
    <w:p w:rsidR="00C16F91" w:rsidRPr="00670F13" w:rsidRDefault="00670F13" w:rsidP="00670F13">
      <w:pPr>
        <w:rPr>
          <w:b/>
        </w:rPr>
      </w:pPr>
      <w:r>
        <w:rPr>
          <w:rFonts w:hint="eastAsia"/>
        </w:rPr>
        <w:t xml:space="preserve"> </w:t>
      </w:r>
    </w:p>
    <w:sectPr w:rsidR="00C16F91" w:rsidRPr="00670F13" w:rsidSect="00C16F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2E1" w:rsidRDefault="008122E1" w:rsidP="00521095">
      <w:r>
        <w:separator/>
      </w:r>
    </w:p>
  </w:endnote>
  <w:endnote w:type="continuationSeparator" w:id="0">
    <w:p w:rsidR="008122E1" w:rsidRDefault="008122E1" w:rsidP="005210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2E1" w:rsidRDefault="008122E1" w:rsidP="00521095">
      <w:r>
        <w:separator/>
      </w:r>
    </w:p>
  </w:footnote>
  <w:footnote w:type="continuationSeparator" w:id="0">
    <w:p w:rsidR="008122E1" w:rsidRDefault="008122E1" w:rsidP="0052109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0F13"/>
    <w:rsid w:val="0043773E"/>
    <w:rsid w:val="00521095"/>
    <w:rsid w:val="00670F13"/>
    <w:rsid w:val="008122E1"/>
    <w:rsid w:val="00A854C8"/>
    <w:rsid w:val="00C16F91"/>
    <w:rsid w:val="00F04B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6F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210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21095"/>
    <w:rPr>
      <w:sz w:val="18"/>
      <w:szCs w:val="18"/>
    </w:rPr>
  </w:style>
  <w:style w:type="paragraph" w:styleId="a4">
    <w:name w:val="footer"/>
    <w:basedOn w:val="a"/>
    <w:link w:val="Char0"/>
    <w:uiPriority w:val="99"/>
    <w:semiHidden/>
    <w:unhideWhenUsed/>
    <w:rsid w:val="0052109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2109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2019-04-09T08:25:00Z</dcterms:created>
  <dcterms:modified xsi:type="dcterms:W3CDTF">2019-04-10T01:53:00Z</dcterms:modified>
</cp:coreProperties>
</file>